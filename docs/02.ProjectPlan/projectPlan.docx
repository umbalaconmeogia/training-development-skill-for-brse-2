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ED9F8" w14:textId="77777777" w:rsidR="001C48F6" w:rsidRPr="008631A2" w:rsidRDefault="001C48F6" w:rsidP="001C48F6">
      <w:pPr>
        <w:spacing w:line="160" w:lineRule="atLeast"/>
        <w:jc w:val="center"/>
        <w:rPr>
          <w:rFonts w:ascii="ＭＳ Ｐゴシック" w:eastAsia="ＭＳ Ｐゴシック" w:hAnsi="ＭＳ Ｐゴシック"/>
          <w:b/>
          <w:bCs/>
          <w:color w:val="000000" w:themeColor="text1"/>
          <w:sz w:val="24"/>
        </w:rPr>
      </w:pPr>
      <w:r w:rsidRPr="008631A2">
        <w:rPr>
          <w:rFonts w:ascii="ＭＳ Ｐゴシック" w:eastAsia="ＭＳ Ｐゴシック" w:hAnsi="ＭＳ Ｐゴシック"/>
          <w:b/>
          <w:bCs/>
          <w:color w:val="000000" w:themeColor="text1"/>
          <w:sz w:val="24"/>
        </w:rPr>
        <w:t>H</w:t>
      </w:r>
      <w:r w:rsidRPr="008631A2">
        <w:rPr>
          <w:rFonts w:ascii="Calibri" w:eastAsia="ＭＳ Ｐゴシック" w:hAnsi="Calibri" w:cs="Calibri"/>
          <w:b/>
          <w:bCs/>
          <w:color w:val="000000" w:themeColor="text1"/>
          <w:sz w:val="24"/>
        </w:rPr>
        <w:t>ệ</w:t>
      </w:r>
      <w:r w:rsidRPr="008631A2">
        <w:rPr>
          <w:rFonts w:ascii="ＭＳ Ｐゴシック" w:eastAsia="ＭＳ Ｐゴシック" w:hAnsi="ＭＳ Ｐゴシック"/>
          <w:b/>
          <w:bCs/>
          <w:color w:val="000000" w:themeColor="text1"/>
          <w:sz w:val="24"/>
        </w:rPr>
        <w:t xml:space="preserve"> th</w:t>
      </w:r>
      <w:r w:rsidRPr="008631A2">
        <w:rPr>
          <w:rFonts w:ascii="Calibri" w:eastAsia="ＭＳ Ｐゴシック" w:hAnsi="Calibri" w:cs="Calibri"/>
          <w:b/>
          <w:bCs/>
          <w:color w:val="000000" w:themeColor="text1"/>
          <w:sz w:val="24"/>
        </w:rPr>
        <w:t>ố</w:t>
      </w:r>
      <w:r w:rsidRPr="008631A2">
        <w:rPr>
          <w:rFonts w:ascii="ＭＳ Ｐゴシック" w:eastAsia="ＭＳ Ｐゴシック" w:hAnsi="ＭＳ Ｐゴシック"/>
          <w:b/>
          <w:bCs/>
          <w:color w:val="000000" w:themeColor="text1"/>
          <w:sz w:val="24"/>
        </w:rPr>
        <w:t>ng qu</w:t>
      </w:r>
      <w:r w:rsidRPr="008631A2">
        <w:rPr>
          <w:rFonts w:ascii="Calibri" w:eastAsia="ＭＳ Ｐゴシック" w:hAnsi="Calibri" w:cs="Calibri"/>
          <w:b/>
          <w:bCs/>
          <w:color w:val="000000" w:themeColor="text1"/>
          <w:sz w:val="24"/>
        </w:rPr>
        <w:t>ả</w:t>
      </w:r>
      <w:r w:rsidRPr="008631A2">
        <w:rPr>
          <w:rFonts w:ascii="ＭＳ Ｐゴシック" w:eastAsia="ＭＳ Ｐゴシック" w:hAnsi="ＭＳ Ｐゴシック"/>
          <w:b/>
          <w:bCs/>
          <w:color w:val="000000" w:themeColor="text1"/>
          <w:sz w:val="24"/>
        </w:rPr>
        <w:t>n lý t</w:t>
      </w:r>
      <w:r w:rsidRPr="008631A2">
        <w:rPr>
          <w:rFonts w:ascii="Calibri" w:eastAsia="ＭＳ Ｐゴシック" w:hAnsi="Calibri" w:cs="Calibri"/>
          <w:b/>
          <w:bCs/>
          <w:color w:val="000000" w:themeColor="text1"/>
          <w:sz w:val="24"/>
        </w:rPr>
        <w:t>ừ</w:t>
      </w:r>
      <w:r w:rsidRPr="008631A2">
        <w:rPr>
          <w:rFonts w:ascii="ＭＳ Ｐゴシック" w:eastAsia="ＭＳ Ｐゴシック" w:hAnsi="ＭＳ Ｐゴシック"/>
          <w:b/>
          <w:bCs/>
          <w:color w:val="000000" w:themeColor="text1"/>
          <w:sz w:val="24"/>
        </w:rPr>
        <w:t xml:space="preserve"> v</w:t>
      </w:r>
      <w:r w:rsidRPr="008631A2">
        <w:rPr>
          <w:rFonts w:ascii="Calibri" w:eastAsia="ＭＳ Ｐゴシック" w:hAnsi="Calibri" w:cs="Calibri"/>
          <w:b/>
          <w:bCs/>
          <w:color w:val="000000" w:themeColor="text1"/>
          <w:sz w:val="24"/>
        </w:rPr>
        <w:t>ự</w:t>
      </w:r>
      <w:r w:rsidRPr="008631A2">
        <w:rPr>
          <w:rFonts w:ascii="ＭＳ Ｐゴシック" w:eastAsia="ＭＳ Ｐゴシック" w:hAnsi="ＭＳ Ｐゴシック"/>
          <w:b/>
          <w:bCs/>
          <w:color w:val="000000" w:themeColor="text1"/>
          <w:sz w:val="24"/>
        </w:rPr>
        <w:t>ng cho các d</w:t>
      </w:r>
      <w:r w:rsidRPr="008631A2">
        <w:rPr>
          <w:rFonts w:ascii="Calibri" w:eastAsia="ＭＳ Ｐゴシック" w:hAnsi="Calibri" w:cs="Calibri"/>
          <w:b/>
          <w:bCs/>
          <w:color w:val="000000" w:themeColor="text1"/>
          <w:sz w:val="24"/>
        </w:rPr>
        <w:t>ự</w:t>
      </w:r>
      <w:r w:rsidRPr="008631A2">
        <w:rPr>
          <w:rFonts w:ascii="ＭＳ Ｐゴシック" w:eastAsia="ＭＳ Ｐゴシック" w:hAnsi="ＭＳ Ｐゴシック"/>
          <w:b/>
          <w:bCs/>
          <w:color w:val="000000" w:themeColor="text1"/>
          <w:sz w:val="24"/>
        </w:rPr>
        <w:t xml:space="preserve"> án outsourcing</w:t>
      </w:r>
    </w:p>
    <w:p w14:paraId="3E636ABA" w14:textId="5FF4F9B6" w:rsidR="002E0343" w:rsidRPr="001C48F6" w:rsidRDefault="001C48F6" w:rsidP="001C48F6">
      <w:pPr>
        <w:spacing w:line="160" w:lineRule="atLeast"/>
        <w:jc w:val="center"/>
        <w:rPr>
          <w:rFonts w:ascii="ＭＳ Ｐゴシック" w:eastAsia="ＭＳ Ｐゴシック" w:hAnsi="ＭＳ Ｐゴシック"/>
          <w:color w:val="000000" w:themeColor="text1"/>
          <w:sz w:val="24"/>
        </w:rPr>
      </w:pPr>
      <w:r w:rsidRPr="008631A2">
        <w:rPr>
          <w:rFonts w:ascii="ＭＳ Ｐゴシック" w:eastAsia="ＭＳ Ｐゴシック" w:hAnsi="ＭＳ Ｐゴシック"/>
          <w:b/>
          <w:bCs/>
          <w:color w:val="000000" w:themeColor="text1"/>
          <w:sz w:val="24"/>
        </w:rPr>
        <w:t>Project Plan</w:t>
      </w:r>
      <w:r w:rsidR="007453DA" w:rsidRPr="00B577AF">
        <w:rPr>
          <w:rFonts w:ascii="ＭＳ Ｐゴシック" w:eastAsia="ＭＳ Ｐゴシック" w:hAnsi="ＭＳ Ｐゴシック"/>
          <w:b/>
          <w:color w:val="000000" w:themeColor="text1"/>
          <w:sz w:val="32"/>
          <w:szCs w:val="24"/>
        </w:rPr>
        <w:br/>
      </w:r>
      <w:r>
        <w:rPr>
          <w:rFonts w:ascii="ＭＳ Ｐゴシック" w:eastAsia="ＭＳ Ｐゴシック" w:hAnsi="ＭＳ Ｐゴシック"/>
          <w:color w:val="000000" w:themeColor="text1"/>
          <w:sz w:val="24"/>
        </w:rPr>
        <w:t>2020/07/12 v1.0</w:t>
      </w:r>
    </w:p>
    <w:p w14:paraId="070241B5" w14:textId="77777777" w:rsidR="004A051F" w:rsidRPr="00B577AF" w:rsidRDefault="004A051F" w:rsidP="004A051F">
      <w:pPr>
        <w:pBdr>
          <w:bottom w:val="single" w:sz="6" w:space="1" w:color="auto"/>
        </w:pBdr>
        <w:jc w:val="center"/>
        <w:rPr>
          <w:rFonts w:ascii="ＭＳ Ｐ明朝" w:eastAsia="ＭＳ Ｐ明朝" w:hAnsi="ＭＳ Ｐ明朝"/>
          <w:color w:val="000000" w:themeColor="text1"/>
          <w:sz w:val="18"/>
          <w:lang w:val="vi-VN"/>
        </w:rPr>
      </w:pPr>
    </w:p>
    <w:p w14:paraId="0AD7BAD7" w14:textId="77777777" w:rsidR="008E4979" w:rsidRDefault="008E4979" w:rsidP="004A051F">
      <w:pPr>
        <w:pBdr>
          <w:bottom w:val="single" w:sz="6" w:space="1" w:color="auto"/>
        </w:pBdr>
        <w:jc w:val="right"/>
        <w:rPr>
          <w:rFonts w:ascii="Arial" w:eastAsia="ＭＳ Ｐ明朝" w:hAnsi="Arial"/>
          <w:color w:val="000000" w:themeColor="text1"/>
          <w:sz w:val="22"/>
          <w:lang w:val="vi-VN"/>
        </w:rPr>
      </w:pPr>
      <w:r>
        <w:rPr>
          <w:rFonts w:ascii="Arial" w:eastAsia="ＭＳ Ｐ明朝" w:hAnsi="Arial"/>
          <w:color w:val="000000" w:themeColor="text1"/>
          <w:sz w:val="22"/>
          <w:lang w:val="vi-VN"/>
        </w:rPr>
        <w:t>Hybrid Technologies</w:t>
      </w:r>
    </w:p>
    <w:p w14:paraId="7C9F7F96" w14:textId="0673CBF8" w:rsidR="004A051F" w:rsidRPr="00B577AF" w:rsidRDefault="008E4979" w:rsidP="008E4979">
      <w:pPr>
        <w:pBdr>
          <w:bottom w:val="single" w:sz="6" w:space="1" w:color="auto"/>
        </w:pBdr>
        <w:wordWrap w:val="0"/>
        <w:jc w:val="right"/>
        <w:rPr>
          <w:rFonts w:ascii="ＭＳ Ｐ明朝" w:eastAsia="ＭＳ Ｐ明朝" w:hAnsi="ＭＳ Ｐ明朝"/>
          <w:color w:val="000000" w:themeColor="text1"/>
          <w:sz w:val="22"/>
        </w:rPr>
      </w:pPr>
      <w:r>
        <w:rPr>
          <w:rFonts w:ascii="Arial" w:eastAsia="ＭＳ Ｐ明朝" w:hAnsi="Arial"/>
          <w:color w:val="000000" w:themeColor="text1"/>
          <w:sz w:val="22"/>
          <w:lang w:val="vi-VN"/>
        </w:rPr>
        <w:t>Development department</w:t>
      </w:r>
    </w:p>
    <w:p w14:paraId="0DEE9E99" w14:textId="77777777" w:rsidR="007D2749" w:rsidRPr="00B577AF" w:rsidRDefault="007D2749" w:rsidP="00B21302">
      <w:pPr>
        <w:rPr>
          <w:rFonts w:ascii="ＭＳ Ｐ明朝" w:eastAsia="ＭＳ Ｐ明朝" w:hAnsi="ＭＳ Ｐ明朝"/>
          <w:b/>
          <w:color w:val="000000" w:themeColor="text1"/>
          <w:sz w:val="22"/>
          <w:szCs w:val="20"/>
        </w:rPr>
      </w:pPr>
    </w:p>
    <w:tbl>
      <w:tblPr>
        <w:tblStyle w:val="a8"/>
        <w:tblW w:w="9180" w:type="dxa"/>
        <w:tblLayout w:type="fixed"/>
        <w:tblLook w:val="04A0" w:firstRow="1" w:lastRow="0" w:firstColumn="1" w:lastColumn="0" w:noHBand="0" w:noVBand="1"/>
      </w:tblPr>
      <w:tblGrid>
        <w:gridCol w:w="959"/>
        <w:gridCol w:w="5245"/>
        <w:gridCol w:w="1559"/>
        <w:gridCol w:w="1417"/>
      </w:tblGrid>
      <w:tr w:rsidR="00B11FB4" w:rsidRPr="00B577AF" w14:paraId="4B7AA50A" w14:textId="77777777" w:rsidTr="00710140">
        <w:tc>
          <w:tcPr>
            <w:tcW w:w="959" w:type="dxa"/>
            <w:vMerge w:val="restart"/>
            <w:vAlign w:val="center"/>
          </w:tcPr>
          <w:p w14:paraId="164705DD" w14:textId="578AF4B4" w:rsidR="0007684B" w:rsidRPr="00B577AF" w:rsidRDefault="00710140" w:rsidP="00710140">
            <w:pPr>
              <w:rPr>
                <w:rFonts w:ascii="ＭＳ Ｐゴシック" w:eastAsia="ＭＳ Ｐゴシック" w:hAnsi="ＭＳ Ｐゴシック"/>
                <w:b/>
                <w:color w:val="000000" w:themeColor="text1"/>
                <w:szCs w:val="21"/>
              </w:rPr>
            </w:pPr>
            <w:r>
              <w:rPr>
                <w:rFonts w:ascii="ＭＳ Ｐゴシック" w:eastAsia="ＭＳ Ｐゴシック" w:hAnsi="ＭＳ Ｐゴシック"/>
                <w:b/>
                <w:color w:val="000000" w:themeColor="text1"/>
                <w:szCs w:val="21"/>
              </w:rPr>
              <w:t>Version</w:t>
            </w:r>
            <w:r w:rsidRPr="00B577AF">
              <w:rPr>
                <w:rFonts w:ascii="ＭＳ Ｐゴシック" w:eastAsia="ＭＳ Ｐゴシック" w:hAnsi="ＭＳ Ｐゴシック"/>
                <w:b/>
                <w:color w:val="000000" w:themeColor="text1"/>
                <w:szCs w:val="21"/>
              </w:rPr>
              <w:t xml:space="preserve"> </w:t>
            </w:r>
          </w:p>
        </w:tc>
        <w:tc>
          <w:tcPr>
            <w:tcW w:w="5245" w:type="dxa"/>
            <w:vMerge w:val="restart"/>
            <w:vAlign w:val="center"/>
          </w:tcPr>
          <w:p w14:paraId="3DB89E31" w14:textId="6417C1E7" w:rsidR="0007684B" w:rsidRPr="00B577AF" w:rsidRDefault="00710140" w:rsidP="0007684B">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C</w:t>
            </w:r>
            <w:r>
              <w:rPr>
                <w:rFonts w:ascii="ＭＳ Ｐゴシック" w:eastAsia="ＭＳ Ｐゴシック" w:hAnsi="ＭＳ Ｐゴシック"/>
                <w:b/>
                <w:color w:val="000000" w:themeColor="text1"/>
                <w:szCs w:val="21"/>
              </w:rPr>
              <w:t>ontent</w:t>
            </w:r>
          </w:p>
        </w:tc>
        <w:tc>
          <w:tcPr>
            <w:tcW w:w="1559" w:type="dxa"/>
            <w:tcBorders>
              <w:bottom w:val="single" w:sz="4" w:space="0" w:color="auto"/>
            </w:tcBorders>
            <w:vAlign w:val="center"/>
          </w:tcPr>
          <w:p w14:paraId="6E998C66" w14:textId="59794AE4"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b/>
                <w:color w:val="000000" w:themeColor="text1"/>
                <w:szCs w:val="21"/>
              </w:rPr>
              <w:t>HT</w:t>
            </w:r>
          </w:p>
        </w:tc>
        <w:tc>
          <w:tcPr>
            <w:tcW w:w="1417" w:type="dxa"/>
            <w:tcBorders>
              <w:bottom w:val="single" w:sz="4" w:space="0" w:color="auto"/>
            </w:tcBorders>
            <w:vAlign w:val="center"/>
          </w:tcPr>
          <w:p w14:paraId="13AC13A7" w14:textId="63C2EF6A" w:rsidR="0007684B" w:rsidRPr="00B577AF" w:rsidRDefault="007F49C8"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FOS</w:t>
            </w:r>
          </w:p>
        </w:tc>
      </w:tr>
      <w:tr w:rsidR="0007684B" w:rsidRPr="00B577AF" w14:paraId="6D25E764" w14:textId="77777777" w:rsidTr="00710140">
        <w:trPr>
          <w:trHeight w:val="309"/>
        </w:trPr>
        <w:tc>
          <w:tcPr>
            <w:tcW w:w="959" w:type="dxa"/>
            <w:vMerge/>
            <w:vAlign w:val="center"/>
          </w:tcPr>
          <w:p w14:paraId="3B1A5364" w14:textId="77777777" w:rsidR="0007684B" w:rsidRPr="00B577AF" w:rsidRDefault="0007684B" w:rsidP="0007684B">
            <w:pPr>
              <w:jc w:val="center"/>
              <w:rPr>
                <w:rFonts w:ascii="ＭＳ Ｐゴシック" w:eastAsia="ＭＳ Ｐゴシック" w:hAnsi="ＭＳ Ｐゴシック"/>
                <w:b/>
                <w:color w:val="000000" w:themeColor="text1"/>
                <w:szCs w:val="21"/>
              </w:rPr>
            </w:pPr>
          </w:p>
        </w:tc>
        <w:tc>
          <w:tcPr>
            <w:tcW w:w="5245" w:type="dxa"/>
            <w:vMerge/>
            <w:vAlign w:val="center"/>
          </w:tcPr>
          <w:p w14:paraId="7BFDE63C" w14:textId="77777777" w:rsidR="0007684B" w:rsidRPr="00B577AF" w:rsidRDefault="0007684B" w:rsidP="0007684B">
            <w:pPr>
              <w:jc w:val="center"/>
              <w:rPr>
                <w:rFonts w:ascii="ＭＳ Ｐゴシック" w:eastAsia="ＭＳ Ｐゴシック" w:hAnsi="ＭＳ Ｐゴシック"/>
                <w:b/>
                <w:color w:val="000000" w:themeColor="text1"/>
                <w:szCs w:val="21"/>
              </w:rPr>
            </w:pPr>
          </w:p>
        </w:tc>
        <w:tc>
          <w:tcPr>
            <w:tcW w:w="1559" w:type="dxa"/>
            <w:tcBorders>
              <w:top w:val="single" w:sz="4" w:space="0" w:color="auto"/>
              <w:bottom w:val="single" w:sz="4" w:space="0" w:color="auto"/>
            </w:tcBorders>
            <w:vAlign w:val="center"/>
          </w:tcPr>
          <w:p w14:paraId="567693DE" w14:textId="3280F4A1"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A</w:t>
            </w:r>
            <w:r>
              <w:rPr>
                <w:rFonts w:ascii="ＭＳ Ｐゴシック" w:eastAsia="ＭＳ Ｐゴシック" w:hAnsi="ＭＳ Ｐゴシック"/>
                <w:b/>
                <w:color w:val="000000" w:themeColor="text1"/>
                <w:szCs w:val="21"/>
              </w:rPr>
              <w:t>uthor</w:t>
            </w:r>
          </w:p>
        </w:tc>
        <w:tc>
          <w:tcPr>
            <w:tcW w:w="1417" w:type="dxa"/>
            <w:tcBorders>
              <w:top w:val="single" w:sz="4" w:space="0" w:color="auto"/>
              <w:bottom w:val="single" w:sz="4" w:space="0" w:color="auto"/>
            </w:tcBorders>
            <w:vAlign w:val="center"/>
          </w:tcPr>
          <w:p w14:paraId="1E138018" w14:textId="37FCE667"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A</w:t>
            </w:r>
            <w:r>
              <w:rPr>
                <w:rFonts w:ascii="ＭＳ Ｐゴシック" w:eastAsia="ＭＳ Ｐゴシック" w:hAnsi="ＭＳ Ｐゴシック"/>
                <w:b/>
                <w:color w:val="000000" w:themeColor="text1"/>
                <w:szCs w:val="21"/>
              </w:rPr>
              <w:t>pprove date</w:t>
            </w:r>
          </w:p>
        </w:tc>
      </w:tr>
      <w:tr w:rsidR="0007684B" w:rsidRPr="00B577AF" w14:paraId="5397E689" w14:textId="77777777" w:rsidTr="00710140">
        <w:trPr>
          <w:trHeight w:val="277"/>
        </w:trPr>
        <w:tc>
          <w:tcPr>
            <w:tcW w:w="959" w:type="dxa"/>
            <w:vMerge/>
            <w:vAlign w:val="center"/>
          </w:tcPr>
          <w:p w14:paraId="622ADCE4" w14:textId="77777777" w:rsidR="0007684B" w:rsidRPr="00B577AF" w:rsidRDefault="0007684B" w:rsidP="0007684B">
            <w:pPr>
              <w:jc w:val="center"/>
              <w:rPr>
                <w:rFonts w:ascii="ＭＳ Ｐゴシック" w:eastAsia="ＭＳ Ｐゴシック" w:hAnsi="ＭＳ Ｐゴシック"/>
                <w:b/>
                <w:color w:val="000000" w:themeColor="text1"/>
                <w:szCs w:val="21"/>
              </w:rPr>
            </w:pPr>
          </w:p>
        </w:tc>
        <w:tc>
          <w:tcPr>
            <w:tcW w:w="5245" w:type="dxa"/>
            <w:vMerge/>
            <w:vAlign w:val="center"/>
          </w:tcPr>
          <w:p w14:paraId="2168F085" w14:textId="77777777" w:rsidR="0007684B" w:rsidRPr="00B577AF" w:rsidRDefault="0007684B" w:rsidP="007D2749">
            <w:pPr>
              <w:jc w:val="center"/>
              <w:rPr>
                <w:rFonts w:ascii="ＭＳ Ｐゴシック" w:eastAsia="ＭＳ Ｐゴシック" w:hAnsi="ＭＳ Ｐゴシック"/>
                <w:b/>
                <w:color w:val="000000" w:themeColor="text1"/>
                <w:szCs w:val="21"/>
              </w:rPr>
            </w:pPr>
          </w:p>
        </w:tc>
        <w:tc>
          <w:tcPr>
            <w:tcW w:w="1559" w:type="dxa"/>
            <w:tcBorders>
              <w:top w:val="single" w:sz="4" w:space="0" w:color="auto"/>
              <w:bottom w:val="single" w:sz="4" w:space="0" w:color="auto"/>
            </w:tcBorders>
            <w:vAlign w:val="center"/>
          </w:tcPr>
          <w:p w14:paraId="51DFE20D" w14:textId="560C32F4"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C</w:t>
            </w:r>
            <w:r>
              <w:rPr>
                <w:rFonts w:ascii="ＭＳ Ｐゴシック" w:eastAsia="ＭＳ Ｐゴシック" w:hAnsi="ＭＳ Ｐゴシック"/>
                <w:b/>
                <w:color w:val="000000" w:themeColor="text1"/>
                <w:szCs w:val="21"/>
              </w:rPr>
              <w:t>onfirm</w:t>
            </w:r>
          </w:p>
        </w:tc>
        <w:tc>
          <w:tcPr>
            <w:tcW w:w="1417" w:type="dxa"/>
            <w:tcBorders>
              <w:top w:val="single" w:sz="4" w:space="0" w:color="auto"/>
              <w:bottom w:val="single" w:sz="4" w:space="0" w:color="auto"/>
            </w:tcBorders>
            <w:vAlign w:val="center"/>
          </w:tcPr>
          <w:p w14:paraId="14EFEE5B" w14:textId="2F952D8D" w:rsidR="0007684B" w:rsidRPr="00B577AF" w:rsidRDefault="008631A2" w:rsidP="007D2749">
            <w:pPr>
              <w:jc w:val="center"/>
              <w:rPr>
                <w:rFonts w:ascii="ＭＳ Ｐゴシック" w:eastAsia="ＭＳ Ｐゴシック" w:hAnsi="ＭＳ Ｐゴシック"/>
                <w:b/>
                <w:color w:val="000000" w:themeColor="text1"/>
                <w:szCs w:val="21"/>
              </w:rPr>
            </w:pPr>
            <w:r>
              <w:rPr>
                <w:rFonts w:ascii="ＭＳ Ｐゴシック" w:eastAsia="ＭＳ Ｐゴシック" w:hAnsi="ＭＳ Ｐゴシック" w:hint="eastAsia"/>
                <w:b/>
                <w:color w:val="000000" w:themeColor="text1"/>
                <w:szCs w:val="21"/>
              </w:rPr>
              <w:t>A</w:t>
            </w:r>
            <w:r>
              <w:rPr>
                <w:rFonts w:ascii="ＭＳ Ｐゴシック" w:eastAsia="ＭＳ Ｐゴシック" w:hAnsi="ＭＳ Ｐゴシック"/>
                <w:b/>
                <w:color w:val="000000" w:themeColor="text1"/>
                <w:szCs w:val="21"/>
              </w:rPr>
              <w:t>pprover</w:t>
            </w:r>
          </w:p>
        </w:tc>
      </w:tr>
      <w:tr w:rsidR="0007684B" w:rsidRPr="00B577AF" w14:paraId="2BD39C60" w14:textId="77777777" w:rsidTr="00710140">
        <w:trPr>
          <w:trHeight w:val="680"/>
        </w:trPr>
        <w:tc>
          <w:tcPr>
            <w:tcW w:w="959" w:type="dxa"/>
            <w:vMerge w:val="restart"/>
          </w:tcPr>
          <w:p w14:paraId="0573E892" w14:textId="77777777" w:rsidR="0007684B" w:rsidRPr="00B577AF" w:rsidRDefault="00146FA7" w:rsidP="0007684B">
            <w:pPr>
              <w:jc w:val="center"/>
              <w:rPr>
                <w:rFonts w:ascii="ＭＳ Ｐ明朝" w:eastAsia="ＭＳ Ｐ明朝" w:hAnsi="ＭＳ Ｐ明朝"/>
                <w:color w:val="000000" w:themeColor="text1"/>
                <w:szCs w:val="21"/>
              </w:rPr>
            </w:pPr>
            <w:r w:rsidRPr="00B577AF">
              <w:rPr>
                <w:rFonts w:ascii="ＭＳ Ｐ明朝" w:eastAsia="ＭＳ Ｐ明朝" w:hAnsi="ＭＳ Ｐ明朝"/>
                <w:color w:val="000000" w:themeColor="text1"/>
                <w:szCs w:val="21"/>
              </w:rPr>
              <w:t>V</w:t>
            </w:r>
            <w:r>
              <w:rPr>
                <w:rFonts w:ascii="ＭＳ Ｐ明朝" w:eastAsia="ＭＳ Ｐ明朝" w:hAnsi="ＭＳ Ｐ明朝" w:hint="eastAsia"/>
                <w:color w:val="000000" w:themeColor="text1"/>
                <w:szCs w:val="21"/>
              </w:rPr>
              <w:t>1</w:t>
            </w:r>
            <w:r w:rsidR="0007684B" w:rsidRPr="00B577AF">
              <w:rPr>
                <w:rFonts w:ascii="ＭＳ Ｐ明朝" w:eastAsia="ＭＳ Ｐ明朝" w:hAnsi="ＭＳ Ｐ明朝"/>
                <w:color w:val="000000" w:themeColor="text1"/>
                <w:szCs w:val="21"/>
              </w:rPr>
              <w:t>.</w:t>
            </w:r>
            <w:r>
              <w:rPr>
                <w:rFonts w:ascii="ＭＳ Ｐ明朝" w:eastAsia="ＭＳ Ｐ明朝" w:hAnsi="ＭＳ Ｐ明朝" w:hint="eastAsia"/>
                <w:color w:val="000000" w:themeColor="text1"/>
                <w:szCs w:val="21"/>
              </w:rPr>
              <w:t>0</w:t>
            </w:r>
          </w:p>
        </w:tc>
        <w:tc>
          <w:tcPr>
            <w:tcW w:w="5245" w:type="dxa"/>
            <w:vMerge w:val="restart"/>
          </w:tcPr>
          <w:p w14:paraId="4AADD180" w14:textId="47D8ED30" w:rsidR="0007684B" w:rsidRPr="00B577AF" w:rsidRDefault="0007684B" w:rsidP="002408CF">
            <w:pPr>
              <w:rPr>
                <w:rFonts w:ascii="ＭＳ Ｐ明朝" w:eastAsia="ＭＳ Ｐ明朝" w:hAnsi="ＭＳ Ｐ明朝"/>
                <w:color w:val="000000" w:themeColor="text1"/>
                <w:szCs w:val="21"/>
              </w:rPr>
            </w:pPr>
            <w:r w:rsidRPr="00B577AF">
              <w:rPr>
                <w:rFonts w:ascii="ＭＳ Ｐ明朝" w:eastAsia="ＭＳ Ｐ明朝" w:hAnsi="ＭＳ Ｐ明朝"/>
                <w:color w:val="000000" w:themeColor="text1"/>
                <w:szCs w:val="21"/>
              </w:rPr>
              <w:t>20</w:t>
            </w:r>
            <w:r w:rsidR="00710140">
              <w:rPr>
                <w:rFonts w:ascii="ＭＳ Ｐ明朝" w:eastAsia="ＭＳ Ｐ明朝" w:hAnsi="ＭＳ Ｐ明朝"/>
                <w:color w:val="000000" w:themeColor="text1"/>
                <w:szCs w:val="21"/>
              </w:rPr>
              <w:t>20</w:t>
            </w:r>
            <w:r w:rsidRPr="00B577AF">
              <w:rPr>
                <w:rFonts w:ascii="ＭＳ Ｐ明朝" w:eastAsia="ＭＳ Ｐ明朝" w:hAnsi="ＭＳ Ｐ明朝"/>
                <w:color w:val="000000" w:themeColor="text1"/>
                <w:szCs w:val="21"/>
              </w:rPr>
              <w:t>/</w:t>
            </w:r>
            <w:r w:rsidR="00710140">
              <w:rPr>
                <w:rFonts w:ascii="ＭＳ Ｐ明朝" w:eastAsia="ＭＳ Ｐ明朝" w:hAnsi="ＭＳ Ｐ明朝"/>
                <w:color w:val="000000" w:themeColor="text1"/>
                <w:szCs w:val="21"/>
              </w:rPr>
              <w:t>07</w:t>
            </w:r>
            <w:r w:rsidRPr="00B577AF">
              <w:rPr>
                <w:rFonts w:ascii="ＭＳ Ｐ明朝" w:eastAsia="ＭＳ Ｐ明朝" w:hAnsi="ＭＳ Ｐ明朝"/>
                <w:color w:val="000000" w:themeColor="text1"/>
                <w:szCs w:val="21"/>
              </w:rPr>
              <w:t>/</w:t>
            </w:r>
            <w:r w:rsidR="00710140">
              <w:rPr>
                <w:rFonts w:ascii="ＭＳ Ｐ明朝" w:eastAsia="ＭＳ Ｐ明朝" w:hAnsi="ＭＳ Ｐ明朝"/>
                <w:color w:val="000000" w:themeColor="text1"/>
                <w:szCs w:val="21"/>
              </w:rPr>
              <w:t>1</w:t>
            </w:r>
            <w:r w:rsidRPr="00B577AF">
              <w:rPr>
                <w:rFonts w:ascii="ＭＳ Ｐ明朝" w:eastAsia="ＭＳ Ｐ明朝" w:hAnsi="ＭＳ Ｐ明朝" w:hint="eastAsia"/>
                <w:color w:val="000000" w:themeColor="text1"/>
                <w:szCs w:val="21"/>
                <w:lang w:val="vi-VN"/>
              </w:rPr>
              <w:t xml:space="preserve">2 </w:t>
            </w:r>
            <w:r w:rsidR="00710140">
              <w:rPr>
                <w:rFonts w:ascii="ＭＳ Ｐ明朝" w:eastAsia="ＭＳ Ｐ明朝" w:hAnsi="ＭＳ Ｐ明朝" w:hint="eastAsia"/>
                <w:color w:val="000000" w:themeColor="text1"/>
                <w:szCs w:val="21"/>
              </w:rPr>
              <w:t>F</w:t>
            </w:r>
            <w:r w:rsidR="00710140">
              <w:rPr>
                <w:rFonts w:ascii="ＭＳ Ｐ明朝" w:eastAsia="ＭＳ Ｐ明朝" w:hAnsi="ＭＳ Ｐ明朝"/>
                <w:color w:val="000000" w:themeColor="text1"/>
                <w:szCs w:val="21"/>
              </w:rPr>
              <w:t>irst version</w:t>
            </w:r>
          </w:p>
        </w:tc>
        <w:tc>
          <w:tcPr>
            <w:tcW w:w="1559" w:type="dxa"/>
            <w:tcBorders>
              <w:bottom w:val="single" w:sz="4" w:space="0" w:color="auto"/>
            </w:tcBorders>
          </w:tcPr>
          <w:p w14:paraId="094AF8A4" w14:textId="7F0ACCE7" w:rsidR="0007684B" w:rsidRPr="00B577AF" w:rsidRDefault="0007684B" w:rsidP="00741AB2">
            <w:pPr>
              <w:jc w:val="left"/>
              <w:rPr>
                <w:rFonts w:ascii="ＭＳ Ｐ明朝" w:eastAsia="ＭＳ Ｐ明朝" w:hAnsi="ＭＳ Ｐ明朝"/>
                <w:color w:val="000000" w:themeColor="text1"/>
                <w:szCs w:val="21"/>
              </w:rPr>
            </w:pPr>
          </w:p>
        </w:tc>
        <w:tc>
          <w:tcPr>
            <w:tcW w:w="1417" w:type="dxa"/>
            <w:tcBorders>
              <w:bottom w:val="single" w:sz="4" w:space="0" w:color="auto"/>
            </w:tcBorders>
          </w:tcPr>
          <w:p w14:paraId="1C315697" w14:textId="77777777" w:rsidR="0007684B" w:rsidRPr="00B577AF" w:rsidRDefault="0007684B" w:rsidP="00B21302">
            <w:pPr>
              <w:rPr>
                <w:rFonts w:ascii="ＭＳ Ｐ明朝" w:eastAsia="ＭＳ Ｐ明朝" w:hAnsi="ＭＳ Ｐ明朝"/>
                <w:color w:val="000000" w:themeColor="text1"/>
                <w:szCs w:val="21"/>
              </w:rPr>
            </w:pPr>
          </w:p>
        </w:tc>
      </w:tr>
      <w:tr w:rsidR="0007684B" w:rsidRPr="00B577AF" w14:paraId="2E445484" w14:textId="77777777" w:rsidTr="00710140">
        <w:trPr>
          <w:trHeight w:val="680"/>
        </w:trPr>
        <w:tc>
          <w:tcPr>
            <w:tcW w:w="959" w:type="dxa"/>
            <w:vMerge/>
          </w:tcPr>
          <w:p w14:paraId="7022C738" w14:textId="77777777" w:rsidR="0007684B" w:rsidRPr="00B577AF" w:rsidRDefault="0007684B" w:rsidP="0007684B">
            <w:pPr>
              <w:jc w:val="center"/>
              <w:rPr>
                <w:rFonts w:ascii="ＭＳ Ｐ明朝" w:eastAsia="ＭＳ Ｐ明朝" w:hAnsi="ＭＳ Ｐ明朝"/>
                <w:color w:val="000000" w:themeColor="text1"/>
                <w:szCs w:val="21"/>
              </w:rPr>
            </w:pPr>
          </w:p>
        </w:tc>
        <w:tc>
          <w:tcPr>
            <w:tcW w:w="5245" w:type="dxa"/>
            <w:vMerge/>
          </w:tcPr>
          <w:p w14:paraId="01419FF7" w14:textId="77777777" w:rsidR="0007684B" w:rsidRPr="00B577AF" w:rsidRDefault="0007684B" w:rsidP="00B21302">
            <w:pPr>
              <w:rPr>
                <w:rFonts w:ascii="ＭＳ Ｐ明朝" w:eastAsia="ＭＳ Ｐ明朝" w:hAnsi="ＭＳ Ｐ明朝"/>
                <w:color w:val="000000" w:themeColor="text1"/>
                <w:szCs w:val="21"/>
              </w:rPr>
            </w:pPr>
          </w:p>
        </w:tc>
        <w:tc>
          <w:tcPr>
            <w:tcW w:w="1559" w:type="dxa"/>
            <w:tcBorders>
              <w:top w:val="single" w:sz="4" w:space="0" w:color="auto"/>
              <w:bottom w:val="single" w:sz="4" w:space="0" w:color="auto"/>
            </w:tcBorders>
          </w:tcPr>
          <w:p w14:paraId="4DA27A81" w14:textId="5C63B2DA" w:rsidR="0007684B" w:rsidRPr="00B577AF" w:rsidRDefault="0007684B" w:rsidP="00741AB2">
            <w:pPr>
              <w:jc w:val="left"/>
              <w:rPr>
                <w:rFonts w:ascii="ＭＳ Ｐ明朝" w:eastAsia="ＭＳ Ｐ明朝" w:hAnsi="ＭＳ Ｐ明朝"/>
                <w:color w:val="000000" w:themeColor="text1"/>
                <w:szCs w:val="21"/>
              </w:rPr>
            </w:pPr>
          </w:p>
        </w:tc>
        <w:tc>
          <w:tcPr>
            <w:tcW w:w="1417" w:type="dxa"/>
            <w:tcBorders>
              <w:top w:val="single" w:sz="4" w:space="0" w:color="auto"/>
              <w:bottom w:val="single" w:sz="4" w:space="0" w:color="auto"/>
            </w:tcBorders>
          </w:tcPr>
          <w:p w14:paraId="6D429468" w14:textId="77777777" w:rsidR="0007684B" w:rsidRPr="00B577AF" w:rsidRDefault="0007684B" w:rsidP="00B21302">
            <w:pPr>
              <w:rPr>
                <w:rFonts w:ascii="ＭＳ Ｐ明朝" w:eastAsia="ＭＳ Ｐ明朝" w:hAnsi="ＭＳ Ｐ明朝"/>
                <w:color w:val="000000" w:themeColor="text1"/>
                <w:szCs w:val="21"/>
              </w:rPr>
            </w:pPr>
          </w:p>
        </w:tc>
      </w:tr>
      <w:tr w:rsidR="00D470E8" w:rsidRPr="00B577AF" w14:paraId="7218EDDE" w14:textId="77777777" w:rsidTr="00710140">
        <w:trPr>
          <w:trHeight w:val="680"/>
        </w:trPr>
        <w:tc>
          <w:tcPr>
            <w:tcW w:w="959" w:type="dxa"/>
            <w:vMerge w:val="restart"/>
          </w:tcPr>
          <w:p w14:paraId="0E6B13D0" w14:textId="77777777" w:rsidR="00D470E8" w:rsidRPr="00B577AF" w:rsidRDefault="00D470E8" w:rsidP="00FB27F5">
            <w:pPr>
              <w:jc w:val="center"/>
              <w:rPr>
                <w:rFonts w:ascii="ＭＳ Ｐ明朝" w:eastAsia="ＭＳ Ｐ明朝" w:hAnsi="ＭＳ Ｐ明朝"/>
                <w:color w:val="000000" w:themeColor="text1"/>
                <w:szCs w:val="21"/>
              </w:rPr>
            </w:pPr>
          </w:p>
        </w:tc>
        <w:tc>
          <w:tcPr>
            <w:tcW w:w="5245" w:type="dxa"/>
            <w:vMerge w:val="restart"/>
          </w:tcPr>
          <w:p w14:paraId="3CE3CD75" w14:textId="77777777" w:rsidR="00D470E8" w:rsidRPr="00B577AF" w:rsidRDefault="00D470E8" w:rsidP="000A1627">
            <w:pPr>
              <w:rPr>
                <w:rFonts w:ascii="ＭＳ Ｐ明朝" w:eastAsia="ＭＳ Ｐ明朝" w:hAnsi="ＭＳ Ｐ明朝"/>
                <w:color w:val="000000" w:themeColor="text1"/>
                <w:szCs w:val="21"/>
              </w:rPr>
            </w:pPr>
          </w:p>
        </w:tc>
        <w:tc>
          <w:tcPr>
            <w:tcW w:w="1559" w:type="dxa"/>
            <w:tcBorders>
              <w:bottom w:val="single" w:sz="4" w:space="0" w:color="auto"/>
            </w:tcBorders>
          </w:tcPr>
          <w:p w14:paraId="0A4DD281" w14:textId="77777777" w:rsidR="00D470E8" w:rsidRPr="00B577AF" w:rsidRDefault="00D470E8" w:rsidP="000A1627">
            <w:pPr>
              <w:rPr>
                <w:rFonts w:ascii="ＭＳ Ｐ明朝" w:eastAsia="ＭＳ Ｐ明朝" w:hAnsi="ＭＳ Ｐ明朝"/>
                <w:color w:val="000000" w:themeColor="text1"/>
                <w:szCs w:val="21"/>
              </w:rPr>
            </w:pPr>
          </w:p>
        </w:tc>
        <w:tc>
          <w:tcPr>
            <w:tcW w:w="1417" w:type="dxa"/>
            <w:tcBorders>
              <w:bottom w:val="single" w:sz="4" w:space="0" w:color="auto"/>
            </w:tcBorders>
          </w:tcPr>
          <w:p w14:paraId="66915FE6" w14:textId="77777777" w:rsidR="00D470E8" w:rsidRPr="00B577AF" w:rsidRDefault="00D470E8" w:rsidP="000A1627">
            <w:pPr>
              <w:rPr>
                <w:rFonts w:ascii="ＭＳ Ｐ明朝" w:eastAsia="ＭＳ Ｐ明朝" w:hAnsi="ＭＳ Ｐ明朝"/>
                <w:color w:val="000000" w:themeColor="text1"/>
                <w:szCs w:val="21"/>
              </w:rPr>
            </w:pPr>
          </w:p>
        </w:tc>
      </w:tr>
      <w:tr w:rsidR="00D470E8" w:rsidRPr="00B577AF" w14:paraId="6A623F1A" w14:textId="77777777" w:rsidTr="00710140">
        <w:trPr>
          <w:trHeight w:val="680"/>
        </w:trPr>
        <w:tc>
          <w:tcPr>
            <w:tcW w:w="959" w:type="dxa"/>
            <w:vMerge/>
          </w:tcPr>
          <w:p w14:paraId="416A4C65" w14:textId="77777777" w:rsidR="00D470E8" w:rsidRPr="00B577AF" w:rsidRDefault="00D470E8" w:rsidP="000A1627">
            <w:pPr>
              <w:rPr>
                <w:rFonts w:ascii="ＭＳ Ｐ明朝" w:eastAsia="ＭＳ Ｐ明朝" w:hAnsi="ＭＳ Ｐ明朝"/>
                <w:color w:val="000000" w:themeColor="text1"/>
                <w:szCs w:val="21"/>
              </w:rPr>
            </w:pPr>
          </w:p>
        </w:tc>
        <w:tc>
          <w:tcPr>
            <w:tcW w:w="5245" w:type="dxa"/>
            <w:vMerge/>
          </w:tcPr>
          <w:p w14:paraId="26018427" w14:textId="77777777" w:rsidR="00D470E8" w:rsidRPr="00B577AF" w:rsidRDefault="00D470E8" w:rsidP="000A1627">
            <w:pPr>
              <w:rPr>
                <w:rFonts w:ascii="ＭＳ Ｐ明朝" w:eastAsia="ＭＳ Ｐ明朝" w:hAnsi="ＭＳ Ｐ明朝"/>
                <w:color w:val="000000" w:themeColor="text1"/>
                <w:szCs w:val="21"/>
              </w:rPr>
            </w:pPr>
          </w:p>
        </w:tc>
        <w:tc>
          <w:tcPr>
            <w:tcW w:w="1559" w:type="dxa"/>
            <w:tcBorders>
              <w:top w:val="single" w:sz="4" w:space="0" w:color="auto"/>
            </w:tcBorders>
          </w:tcPr>
          <w:p w14:paraId="23378E42" w14:textId="77777777" w:rsidR="00D470E8" w:rsidRPr="00B577AF" w:rsidRDefault="00D470E8" w:rsidP="000A1627">
            <w:pPr>
              <w:rPr>
                <w:rFonts w:ascii="ＭＳ Ｐ明朝" w:eastAsia="ＭＳ Ｐ明朝" w:hAnsi="ＭＳ Ｐ明朝"/>
                <w:color w:val="000000" w:themeColor="text1"/>
                <w:szCs w:val="21"/>
              </w:rPr>
            </w:pPr>
          </w:p>
        </w:tc>
        <w:tc>
          <w:tcPr>
            <w:tcW w:w="1417" w:type="dxa"/>
            <w:tcBorders>
              <w:top w:val="single" w:sz="4" w:space="0" w:color="auto"/>
            </w:tcBorders>
          </w:tcPr>
          <w:p w14:paraId="25593566" w14:textId="77777777" w:rsidR="00D470E8" w:rsidRPr="00B577AF" w:rsidRDefault="00D470E8" w:rsidP="000A1627">
            <w:pPr>
              <w:rPr>
                <w:rFonts w:ascii="ＭＳ Ｐ明朝" w:eastAsia="ＭＳ Ｐ明朝" w:hAnsi="ＭＳ Ｐ明朝"/>
                <w:color w:val="000000" w:themeColor="text1"/>
                <w:szCs w:val="21"/>
              </w:rPr>
            </w:pPr>
          </w:p>
        </w:tc>
      </w:tr>
      <w:tr w:rsidR="000A1627" w:rsidRPr="00B577AF" w14:paraId="4A525471" w14:textId="77777777" w:rsidTr="00710140">
        <w:trPr>
          <w:trHeight w:val="680"/>
        </w:trPr>
        <w:tc>
          <w:tcPr>
            <w:tcW w:w="959" w:type="dxa"/>
            <w:vMerge w:val="restart"/>
          </w:tcPr>
          <w:p w14:paraId="561BB95C" w14:textId="77777777" w:rsidR="000A1627" w:rsidRPr="00B577AF" w:rsidRDefault="000A1627" w:rsidP="000A1627">
            <w:pPr>
              <w:jc w:val="center"/>
              <w:rPr>
                <w:rFonts w:ascii="ＭＳ Ｐ明朝" w:eastAsia="ＭＳ Ｐ明朝" w:hAnsi="ＭＳ Ｐ明朝"/>
                <w:color w:val="000000" w:themeColor="text1"/>
                <w:szCs w:val="21"/>
              </w:rPr>
            </w:pPr>
          </w:p>
        </w:tc>
        <w:tc>
          <w:tcPr>
            <w:tcW w:w="5245" w:type="dxa"/>
            <w:vMerge w:val="restart"/>
          </w:tcPr>
          <w:p w14:paraId="00A2F45D" w14:textId="77777777" w:rsidR="000A1627" w:rsidRPr="00B577AF" w:rsidRDefault="000A1627" w:rsidP="000A1627">
            <w:pPr>
              <w:rPr>
                <w:rFonts w:ascii="ＭＳ Ｐ明朝" w:eastAsia="ＭＳ Ｐ明朝" w:hAnsi="ＭＳ Ｐ明朝"/>
                <w:color w:val="000000" w:themeColor="text1"/>
                <w:szCs w:val="21"/>
              </w:rPr>
            </w:pPr>
          </w:p>
        </w:tc>
        <w:tc>
          <w:tcPr>
            <w:tcW w:w="1559" w:type="dxa"/>
          </w:tcPr>
          <w:p w14:paraId="06854385" w14:textId="77777777" w:rsidR="000A1627" w:rsidRPr="00B577AF" w:rsidRDefault="000A1627" w:rsidP="000A1627">
            <w:pPr>
              <w:rPr>
                <w:rFonts w:ascii="ＭＳ Ｐ明朝" w:eastAsia="ＭＳ Ｐ明朝" w:hAnsi="ＭＳ Ｐ明朝"/>
                <w:color w:val="000000" w:themeColor="text1"/>
                <w:szCs w:val="21"/>
              </w:rPr>
            </w:pPr>
          </w:p>
        </w:tc>
        <w:tc>
          <w:tcPr>
            <w:tcW w:w="1417" w:type="dxa"/>
          </w:tcPr>
          <w:p w14:paraId="417BED7B" w14:textId="77777777" w:rsidR="000A1627" w:rsidRPr="00B577AF" w:rsidRDefault="000A1627" w:rsidP="000A1627">
            <w:pPr>
              <w:rPr>
                <w:rFonts w:ascii="ＭＳ Ｐ明朝" w:eastAsia="ＭＳ Ｐ明朝" w:hAnsi="ＭＳ Ｐ明朝"/>
                <w:color w:val="000000" w:themeColor="text1"/>
                <w:szCs w:val="21"/>
              </w:rPr>
            </w:pPr>
          </w:p>
        </w:tc>
      </w:tr>
      <w:tr w:rsidR="000A1627" w:rsidRPr="00B577AF" w14:paraId="3E29EA02" w14:textId="77777777" w:rsidTr="00710140">
        <w:trPr>
          <w:trHeight w:val="680"/>
        </w:trPr>
        <w:tc>
          <w:tcPr>
            <w:tcW w:w="959" w:type="dxa"/>
            <w:vMerge/>
          </w:tcPr>
          <w:p w14:paraId="537E5BF3" w14:textId="77777777" w:rsidR="000A1627" w:rsidRPr="00B577AF" w:rsidRDefault="000A1627" w:rsidP="000A1627">
            <w:pPr>
              <w:jc w:val="center"/>
              <w:rPr>
                <w:rFonts w:ascii="ＭＳ Ｐ明朝" w:eastAsia="ＭＳ Ｐ明朝" w:hAnsi="ＭＳ Ｐ明朝"/>
                <w:color w:val="000000" w:themeColor="text1"/>
                <w:szCs w:val="21"/>
              </w:rPr>
            </w:pPr>
          </w:p>
        </w:tc>
        <w:tc>
          <w:tcPr>
            <w:tcW w:w="5245" w:type="dxa"/>
            <w:vMerge/>
          </w:tcPr>
          <w:p w14:paraId="319A5E82" w14:textId="77777777" w:rsidR="000A1627" w:rsidRPr="00B577AF" w:rsidRDefault="000A1627" w:rsidP="000A1627">
            <w:pPr>
              <w:rPr>
                <w:rFonts w:ascii="ＭＳ Ｐ明朝" w:eastAsia="ＭＳ Ｐ明朝" w:hAnsi="ＭＳ Ｐ明朝"/>
                <w:color w:val="000000" w:themeColor="text1"/>
                <w:szCs w:val="21"/>
              </w:rPr>
            </w:pPr>
          </w:p>
        </w:tc>
        <w:tc>
          <w:tcPr>
            <w:tcW w:w="1559" w:type="dxa"/>
          </w:tcPr>
          <w:p w14:paraId="0A2863EB" w14:textId="77777777" w:rsidR="000A1627" w:rsidRPr="00B577AF" w:rsidRDefault="000A1627" w:rsidP="000A1627">
            <w:pPr>
              <w:rPr>
                <w:rFonts w:ascii="ＭＳ Ｐ明朝" w:eastAsia="ＭＳ Ｐ明朝" w:hAnsi="ＭＳ Ｐ明朝"/>
                <w:color w:val="000000" w:themeColor="text1"/>
                <w:szCs w:val="21"/>
              </w:rPr>
            </w:pPr>
          </w:p>
        </w:tc>
        <w:tc>
          <w:tcPr>
            <w:tcW w:w="1417" w:type="dxa"/>
          </w:tcPr>
          <w:p w14:paraId="4A8DD4CF" w14:textId="77777777" w:rsidR="000A1627" w:rsidRPr="00B577AF" w:rsidRDefault="000A1627" w:rsidP="000A1627">
            <w:pPr>
              <w:rPr>
                <w:rFonts w:ascii="ＭＳ Ｐ明朝" w:eastAsia="ＭＳ Ｐ明朝" w:hAnsi="ＭＳ Ｐ明朝"/>
                <w:color w:val="000000" w:themeColor="text1"/>
                <w:szCs w:val="21"/>
              </w:rPr>
            </w:pPr>
          </w:p>
        </w:tc>
      </w:tr>
      <w:tr w:rsidR="00D851D8" w:rsidRPr="00B577AF" w14:paraId="54D0CB8F" w14:textId="77777777" w:rsidTr="00710140">
        <w:trPr>
          <w:trHeight w:val="680"/>
        </w:trPr>
        <w:tc>
          <w:tcPr>
            <w:tcW w:w="959" w:type="dxa"/>
            <w:vMerge w:val="restart"/>
          </w:tcPr>
          <w:p w14:paraId="69031C46"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val="restart"/>
          </w:tcPr>
          <w:p w14:paraId="3760A98F"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2559DA8"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798DED2D"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568C14E1" w14:textId="77777777" w:rsidTr="00710140">
        <w:trPr>
          <w:trHeight w:val="680"/>
        </w:trPr>
        <w:tc>
          <w:tcPr>
            <w:tcW w:w="959" w:type="dxa"/>
            <w:vMerge/>
          </w:tcPr>
          <w:p w14:paraId="691E22A9"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tcPr>
          <w:p w14:paraId="442494F2"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4A72E2CD"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3473B8FA"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4D62B629" w14:textId="77777777" w:rsidTr="00710140">
        <w:trPr>
          <w:trHeight w:val="680"/>
        </w:trPr>
        <w:tc>
          <w:tcPr>
            <w:tcW w:w="959" w:type="dxa"/>
            <w:vMerge w:val="restart"/>
          </w:tcPr>
          <w:p w14:paraId="5709CF35"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val="restart"/>
          </w:tcPr>
          <w:p w14:paraId="2E5F0B6E"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0F465960"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18DF6642"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6D1C9987" w14:textId="77777777" w:rsidTr="00710140">
        <w:trPr>
          <w:trHeight w:val="680"/>
        </w:trPr>
        <w:tc>
          <w:tcPr>
            <w:tcW w:w="959" w:type="dxa"/>
            <w:vMerge/>
          </w:tcPr>
          <w:p w14:paraId="5EF327F9"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tcPr>
          <w:p w14:paraId="31515692"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872F416"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0D0AA9B1"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7A0735AC" w14:textId="77777777" w:rsidTr="00710140">
        <w:trPr>
          <w:trHeight w:val="680"/>
        </w:trPr>
        <w:tc>
          <w:tcPr>
            <w:tcW w:w="959" w:type="dxa"/>
            <w:vMerge w:val="restart"/>
          </w:tcPr>
          <w:p w14:paraId="7D3AD304"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val="restart"/>
          </w:tcPr>
          <w:p w14:paraId="54BE2DC6"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EEEDF5F"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4CFBFC34" w14:textId="77777777" w:rsidR="00D851D8" w:rsidRPr="00B577AF" w:rsidRDefault="00D851D8" w:rsidP="000A1627">
            <w:pPr>
              <w:rPr>
                <w:rFonts w:ascii="ＭＳ Ｐ明朝" w:eastAsia="ＭＳ Ｐ明朝" w:hAnsi="ＭＳ Ｐ明朝"/>
                <w:color w:val="000000" w:themeColor="text1"/>
                <w:szCs w:val="21"/>
              </w:rPr>
            </w:pPr>
          </w:p>
        </w:tc>
      </w:tr>
      <w:tr w:rsidR="00D851D8" w:rsidRPr="00B577AF" w14:paraId="63FC7229" w14:textId="77777777" w:rsidTr="00710140">
        <w:trPr>
          <w:trHeight w:val="680"/>
        </w:trPr>
        <w:tc>
          <w:tcPr>
            <w:tcW w:w="959" w:type="dxa"/>
            <w:vMerge/>
          </w:tcPr>
          <w:p w14:paraId="01A2FF13" w14:textId="77777777" w:rsidR="00D851D8" w:rsidRPr="00B577AF" w:rsidRDefault="00D851D8" w:rsidP="000A1627">
            <w:pPr>
              <w:jc w:val="center"/>
              <w:rPr>
                <w:rFonts w:ascii="ＭＳ Ｐ明朝" w:eastAsia="ＭＳ Ｐ明朝" w:hAnsi="ＭＳ Ｐ明朝"/>
                <w:color w:val="000000" w:themeColor="text1"/>
                <w:szCs w:val="21"/>
              </w:rPr>
            </w:pPr>
          </w:p>
        </w:tc>
        <w:tc>
          <w:tcPr>
            <w:tcW w:w="5245" w:type="dxa"/>
            <w:vMerge/>
          </w:tcPr>
          <w:p w14:paraId="65202B7B" w14:textId="77777777" w:rsidR="00D851D8" w:rsidRPr="00B577AF" w:rsidRDefault="00D851D8" w:rsidP="000A1627">
            <w:pPr>
              <w:rPr>
                <w:rFonts w:ascii="ＭＳ Ｐ明朝" w:eastAsia="ＭＳ Ｐ明朝" w:hAnsi="ＭＳ Ｐ明朝"/>
                <w:color w:val="000000" w:themeColor="text1"/>
                <w:szCs w:val="21"/>
              </w:rPr>
            </w:pPr>
          </w:p>
        </w:tc>
        <w:tc>
          <w:tcPr>
            <w:tcW w:w="1559" w:type="dxa"/>
          </w:tcPr>
          <w:p w14:paraId="1E30F4A3" w14:textId="77777777" w:rsidR="00D851D8" w:rsidRPr="00B577AF" w:rsidRDefault="00D851D8" w:rsidP="000A1627">
            <w:pPr>
              <w:rPr>
                <w:rFonts w:ascii="ＭＳ Ｐ明朝" w:eastAsia="ＭＳ Ｐ明朝" w:hAnsi="ＭＳ Ｐ明朝"/>
                <w:color w:val="000000" w:themeColor="text1"/>
                <w:szCs w:val="21"/>
              </w:rPr>
            </w:pPr>
          </w:p>
        </w:tc>
        <w:tc>
          <w:tcPr>
            <w:tcW w:w="1417" w:type="dxa"/>
          </w:tcPr>
          <w:p w14:paraId="5725E62F" w14:textId="77777777" w:rsidR="00D851D8" w:rsidRPr="00B577AF" w:rsidRDefault="00D851D8" w:rsidP="000A1627">
            <w:pPr>
              <w:rPr>
                <w:rFonts w:ascii="ＭＳ Ｐ明朝" w:eastAsia="ＭＳ Ｐ明朝" w:hAnsi="ＭＳ Ｐ明朝"/>
                <w:color w:val="000000" w:themeColor="text1"/>
                <w:szCs w:val="21"/>
              </w:rPr>
            </w:pPr>
          </w:p>
        </w:tc>
      </w:tr>
    </w:tbl>
    <w:p w14:paraId="66B48DF9" w14:textId="77777777" w:rsidR="008601C4" w:rsidRPr="00B577AF" w:rsidRDefault="008601C4" w:rsidP="002B1D06">
      <w:pPr>
        <w:pStyle w:val="13"/>
      </w:pPr>
    </w:p>
    <w:p w14:paraId="37B765B2" w14:textId="77777777" w:rsidR="008601C4" w:rsidRPr="00B577AF" w:rsidRDefault="008601C4">
      <w:pPr>
        <w:widowControl/>
        <w:jc w:val="left"/>
        <w:rPr>
          <w:rFonts w:ascii="ＭＳ Ｐ明朝" w:eastAsia="ＭＳ Ｐ明朝" w:hAnsi="ＭＳ Ｐ明朝"/>
          <w:caps/>
          <w:color w:val="000000" w:themeColor="text1"/>
          <w:sz w:val="22"/>
          <w:szCs w:val="20"/>
        </w:rPr>
      </w:pPr>
      <w:r w:rsidRPr="00B577AF">
        <w:rPr>
          <w:rFonts w:ascii="ＭＳ Ｐ明朝" w:eastAsia="ＭＳ Ｐ明朝" w:hAnsi="ＭＳ Ｐ明朝"/>
          <w:b/>
          <w:color w:val="000000" w:themeColor="text1"/>
          <w:szCs w:val="20"/>
        </w:rPr>
        <w:br w:type="page"/>
      </w:r>
    </w:p>
    <w:p w14:paraId="11C52825" w14:textId="77777777" w:rsidR="00847EDB" w:rsidRPr="002B1D06" w:rsidRDefault="00B21302" w:rsidP="002B1D06">
      <w:pPr>
        <w:pStyle w:val="13"/>
      </w:pPr>
      <w:r w:rsidRPr="002B1D06">
        <w:rPr>
          <w:rFonts w:hint="eastAsia"/>
        </w:rPr>
        <w:lastRenderedPageBreak/>
        <w:t>目次</w:t>
      </w:r>
    </w:p>
    <w:p w14:paraId="6AB806B8" w14:textId="65BEF7C5" w:rsidR="00F45275" w:rsidRDefault="00895057">
      <w:pPr>
        <w:pStyle w:val="13"/>
        <w:rPr>
          <w:rFonts w:asciiTheme="minorHAnsi" w:eastAsiaTheme="minorEastAsia" w:hAnsiTheme="minorHAnsi" w:cstheme="minorBidi"/>
          <w:caps w:val="0"/>
          <w:noProof/>
          <w:color w:val="auto"/>
          <w:sz w:val="21"/>
          <w:szCs w:val="22"/>
        </w:rPr>
      </w:pPr>
      <w:r w:rsidRPr="00BB3083">
        <w:rPr>
          <w:rFonts w:asciiTheme="minorEastAsia" w:eastAsiaTheme="minorEastAsia" w:hAnsiTheme="minorEastAsia"/>
          <w:b/>
        </w:rPr>
        <w:fldChar w:fldCharType="begin"/>
      </w:r>
      <w:r w:rsidR="00B21302" w:rsidRPr="00BB3083">
        <w:rPr>
          <w:rFonts w:asciiTheme="minorEastAsia" w:eastAsiaTheme="minorEastAsia" w:hAnsiTheme="minorEastAsia"/>
          <w:b/>
        </w:rPr>
        <w:instrText xml:space="preserve"> TOC \o "1-2" </w:instrText>
      </w:r>
      <w:r w:rsidRPr="00BB3083">
        <w:rPr>
          <w:rFonts w:asciiTheme="minorEastAsia" w:eastAsiaTheme="minorEastAsia" w:hAnsiTheme="minorEastAsia"/>
          <w:b/>
        </w:rPr>
        <w:fldChar w:fldCharType="separate"/>
      </w:r>
      <w:r w:rsidR="00F45275" w:rsidRPr="00443690">
        <w:rPr>
          <w:noProof/>
        </w:rPr>
        <w:t>1.</w:t>
      </w:r>
      <w:r w:rsidR="00F45275">
        <w:rPr>
          <w:rFonts w:asciiTheme="minorHAnsi" w:eastAsiaTheme="minorEastAsia" w:hAnsiTheme="minorHAnsi" w:cstheme="minorBidi"/>
          <w:caps w:val="0"/>
          <w:noProof/>
          <w:color w:val="auto"/>
          <w:sz w:val="21"/>
          <w:szCs w:val="22"/>
        </w:rPr>
        <w:tab/>
      </w:r>
      <w:r w:rsidR="00F45275" w:rsidRPr="00443690">
        <w:rPr>
          <w:noProof/>
        </w:rPr>
        <w:t>M</w:t>
      </w:r>
      <w:r w:rsidR="00F45275" w:rsidRPr="00443690">
        <w:rPr>
          <w:rFonts w:ascii="Calibri" w:hAnsi="Calibri" w:cs="Calibri"/>
          <w:noProof/>
        </w:rPr>
        <w:t>ục đích của dự án</w:t>
      </w:r>
      <w:r w:rsidR="00F45275">
        <w:rPr>
          <w:noProof/>
        </w:rPr>
        <w:tab/>
      </w:r>
      <w:r w:rsidR="00F45275">
        <w:rPr>
          <w:noProof/>
        </w:rPr>
        <w:fldChar w:fldCharType="begin"/>
      </w:r>
      <w:r w:rsidR="00F45275">
        <w:rPr>
          <w:noProof/>
        </w:rPr>
        <w:instrText xml:space="preserve"> PAGEREF _Toc45473909 \h </w:instrText>
      </w:r>
      <w:r w:rsidR="00F45275">
        <w:rPr>
          <w:noProof/>
        </w:rPr>
      </w:r>
      <w:r w:rsidR="00F45275">
        <w:rPr>
          <w:noProof/>
        </w:rPr>
        <w:fldChar w:fldCharType="separate"/>
      </w:r>
      <w:r w:rsidR="00F45275">
        <w:rPr>
          <w:noProof/>
        </w:rPr>
        <w:t>4</w:t>
      </w:r>
      <w:r w:rsidR="00F45275">
        <w:rPr>
          <w:noProof/>
        </w:rPr>
        <w:fldChar w:fldCharType="end"/>
      </w:r>
    </w:p>
    <w:p w14:paraId="30E6A3D3" w14:textId="3811BDD7" w:rsidR="00F45275" w:rsidRDefault="00F45275">
      <w:pPr>
        <w:pStyle w:val="23"/>
        <w:tabs>
          <w:tab w:val="left" w:pos="840"/>
          <w:tab w:val="right" w:leader="dot" w:pos="9016"/>
        </w:tabs>
        <w:rPr>
          <w:rFonts w:eastAsiaTheme="minorEastAsia" w:cstheme="minorBidi"/>
          <w:smallCaps w:val="0"/>
          <w:noProof/>
          <w:sz w:val="21"/>
        </w:rPr>
      </w:pPr>
      <w:r w:rsidRPr="00443690">
        <w:rPr>
          <w:rFonts w:ascii="ＭＳ Ｐ明朝" w:eastAsia="ＭＳ Ｐ明朝" w:hAnsi="ＭＳ Ｐ明朝"/>
          <w:noProof/>
          <w:color w:val="000000" w:themeColor="text1"/>
        </w:rPr>
        <w:t>1.1.</w:t>
      </w:r>
      <w:r>
        <w:rPr>
          <w:rFonts w:eastAsiaTheme="minorEastAsia" w:cstheme="minorBidi"/>
          <w:smallCaps w:val="0"/>
          <w:noProof/>
          <w:sz w:val="21"/>
        </w:rPr>
        <w:tab/>
      </w:r>
      <w:r w:rsidRPr="00443690">
        <w:rPr>
          <w:noProof/>
          <w:color w:val="000000" w:themeColor="text1"/>
        </w:rPr>
        <w:t>M</w:t>
      </w:r>
      <w:r w:rsidRPr="00443690">
        <w:rPr>
          <w:rFonts w:ascii="Calibri" w:hAnsi="Calibri" w:cs="Calibri"/>
          <w:noProof/>
          <w:color w:val="000000" w:themeColor="text1"/>
        </w:rPr>
        <w:t>ục đích của tài liệu này</w:t>
      </w:r>
      <w:r>
        <w:rPr>
          <w:noProof/>
        </w:rPr>
        <w:tab/>
      </w:r>
      <w:r>
        <w:rPr>
          <w:noProof/>
        </w:rPr>
        <w:fldChar w:fldCharType="begin"/>
      </w:r>
      <w:r>
        <w:rPr>
          <w:noProof/>
        </w:rPr>
        <w:instrText xml:space="preserve"> PAGEREF _Toc45473910 \h </w:instrText>
      </w:r>
      <w:r>
        <w:rPr>
          <w:noProof/>
        </w:rPr>
      </w:r>
      <w:r>
        <w:rPr>
          <w:noProof/>
        </w:rPr>
        <w:fldChar w:fldCharType="separate"/>
      </w:r>
      <w:r>
        <w:rPr>
          <w:noProof/>
        </w:rPr>
        <w:t>4</w:t>
      </w:r>
      <w:r>
        <w:rPr>
          <w:noProof/>
        </w:rPr>
        <w:fldChar w:fldCharType="end"/>
      </w:r>
    </w:p>
    <w:p w14:paraId="1B27AD79" w14:textId="5D1CEC4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1.2.</w:t>
      </w:r>
      <w:r>
        <w:rPr>
          <w:rFonts w:eastAsiaTheme="minorEastAsia" w:cstheme="minorBidi"/>
          <w:smallCaps w:val="0"/>
          <w:noProof/>
          <w:sz w:val="21"/>
        </w:rPr>
        <w:tab/>
      </w:r>
      <w:r w:rsidRPr="00443690">
        <w:rPr>
          <w:noProof/>
          <w:color w:val="000000" w:themeColor="text1"/>
        </w:rPr>
        <w:t>M</w:t>
      </w:r>
      <w:r w:rsidRPr="00443690">
        <w:rPr>
          <w:rFonts w:ascii="Calibri" w:hAnsi="Calibri" w:cs="Calibri"/>
          <w:noProof/>
          <w:color w:val="000000" w:themeColor="text1"/>
        </w:rPr>
        <w:t>ục đich của dự án</w:t>
      </w:r>
      <w:r>
        <w:rPr>
          <w:noProof/>
        </w:rPr>
        <w:tab/>
      </w:r>
      <w:r>
        <w:rPr>
          <w:noProof/>
        </w:rPr>
        <w:fldChar w:fldCharType="begin"/>
      </w:r>
      <w:r>
        <w:rPr>
          <w:noProof/>
        </w:rPr>
        <w:instrText xml:space="preserve"> PAGEREF _Toc45473911 \h </w:instrText>
      </w:r>
      <w:r>
        <w:rPr>
          <w:noProof/>
        </w:rPr>
      </w:r>
      <w:r>
        <w:rPr>
          <w:noProof/>
        </w:rPr>
        <w:fldChar w:fldCharType="separate"/>
      </w:r>
      <w:r>
        <w:rPr>
          <w:noProof/>
        </w:rPr>
        <w:t>4</w:t>
      </w:r>
      <w:r>
        <w:rPr>
          <w:noProof/>
        </w:rPr>
        <w:fldChar w:fldCharType="end"/>
      </w:r>
    </w:p>
    <w:p w14:paraId="5C36A9F0" w14:textId="69BF8561"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1.3.</w:t>
      </w:r>
      <w:r>
        <w:rPr>
          <w:rFonts w:eastAsiaTheme="minorEastAsia" w:cstheme="minorBidi"/>
          <w:smallCaps w:val="0"/>
          <w:noProof/>
          <w:sz w:val="21"/>
        </w:rPr>
        <w:tab/>
      </w:r>
      <w:r w:rsidRPr="00443690">
        <w:rPr>
          <w:noProof/>
          <w:color w:val="000000" w:themeColor="text1"/>
        </w:rPr>
        <w:t>M</w:t>
      </w:r>
      <w:r w:rsidRPr="00443690">
        <w:rPr>
          <w:rFonts w:ascii="Calibri" w:hAnsi="Calibri" w:cs="Calibri"/>
          <w:noProof/>
          <w:color w:val="000000" w:themeColor="text1"/>
        </w:rPr>
        <w:t>ục tiêu của dự</w:t>
      </w:r>
      <w:r>
        <w:rPr>
          <w:noProof/>
        </w:rPr>
        <w:tab/>
      </w:r>
      <w:r>
        <w:rPr>
          <w:noProof/>
        </w:rPr>
        <w:fldChar w:fldCharType="begin"/>
      </w:r>
      <w:r>
        <w:rPr>
          <w:noProof/>
        </w:rPr>
        <w:instrText xml:space="preserve"> PAGEREF _Toc45473912 \h </w:instrText>
      </w:r>
      <w:r>
        <w:rPr>
          <w:noProof/>
        </w:rPr>
      </w:r>
      <w:r>
        <w:rPr>
          <w:noProof/>
        </w:rPr>
        <w:fldChar w:fldCharType="separate"/>
      </w:r>
      <w:r>
        <w:rPr>
          <w:noProof/>
        </w:rPr>
        <w:t>4</w:t>
      </w:r>
      <w:r>
        <w:rPr>
          <w:noProof/>
        </w:rPr>
        <w:fldChar w:fldCharType="end"/>
      </w:r>
    </w:p>
    <w:p w14:paraId="382231C2" w14:textId="386A963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1.4.</w:t>
      </w:r>
      <w:r>
        <w:rPr>
          <w:rFonts w:eastAsiaTheme="minorEastAsia" w:cstheme="minorBidi"/>
          <w:smallCaps w:val="0"/>
          <w:noProof/>
          <w:sz w:val="21"/>
        </w:rPr>
        <w:tab/>
      </w:r>
      <w:r w:rsidRPr="00443690">
        <w:rPr>
          <w:noProof/>
          <w:color w:val="000000" w:themeColor="text1"/>
        </w:rPr>
        <w:t>Ph</w:t>
      </w:r>
      <w:r w:rsidRPr="00443690">
        <w:rPr>
          <w:rFonts w:ascii="Calibri" w:hAnsi="Calibri" w:cs="Calibri"/>
          <w:noProof/>
          <w:color w:val="000000" w:themeColor="text1"/>
        </w:rPr>
        <w:t>ạm vi dự án</w:t>
      </w:r>
      <w:r>
        <w:rPr>
          <w:noProof/>
        </w:rPr>
        <w:tab/>
      </w:r>
      <w:r>
        <w:rPr>
          <w:noProof/>
        </w:rPr>
        <w:fldChar w:fldCharType="begin"/>
      </w:r>
      <w:r>
        <w:rPr>
          <w:noProof/>
        </w:rPr>
        <w:instrText xml:space="preserve"> PAGEREF _Toc45473913 \h </w:instrText>
      </w:r>
      <w:r>
        <w:rPr>
          <w:noProof/>
        </w:rPr>
      </w:r>
      <w:r>
        <w:rPr>
          <w:noProof/>
        </w:rPr>
        <w:fldChar w:fldCharType="separate"/>
      </w:r>
      <w:r>
        <w:rPr>
          <w:noProof/>
        </w:rPr>
        <w:t>4</w:t>
      </w:r>
      <w:r>
        <w:rPr>
          <w:noProof/>
        </w:rPr>
        <w:fldChar w:fldCharType="end"/>
      </w:r>
    </w:p>
    <w:p w14:paraId="12DBA397" w14:textId="54436C37"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1.5.</w:t>
      </w:r>
      <w:r>
        <w:rPr>
          <w:rFonts w:eastAsiaTheme="minorEastAsia" w:cstheme="minorBidi"/>
          <w:smallCaps w:val="0"/>
          <w:noProof/>
          <w:sz w:val="21"/>
        </w:rPr>
        <w:tab/>
      </w:r>
      <w:r w:rsidRPr="00443690">
        <w:rPr>
          <w:noProof/>
          <w:color w:val="000000" w:themeColor="text1"/>
        </w:rPr>
        <w:t>具体的方針</w:t>
      </w:r>
      <w:r>
        <w:rPr>
          <w:noProof/>
        </w:rPr>
        <w:tab/>
      </w:r>
      <w:r>
        <w:rPr>
          <w:noProof/>
        </w:rPr>
        <w:fldChar w:fldCharType="begin"/>
      </w:r>
      <w:r>
        <w:rPr>
          <w:noProof/>
        </w:rPr>
        <w:instrText xml:space="preserve"> PAGEREF _Toc45473914 \h </w:instrText>
      </w:r>
      <w:r>
        <w:rPr>
          <w:noProof/>
        </w:rPr>
      </w:r>
      <w:r>
        <w:rPr>
          <w:noProof/>
        </w:rPr>
        <w:fldChar w:fldCharType="separate"/>
      </w:r>
      <w:r>
        <w:rPr>
          <w:noProof/>
        </w:rPr>
        <w:t>7</w:t>
      </w:r>
      <w:r>
        <w:rPr>
          <w:noProof/>
        </w:rPr>
        <w:fldChar w:fldCharType="end"/>
      </w:r>
    </w:p>
    <w:p w14:paraId="0F1F8F9B" w14:textId="298B11BA"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1.6.</w:t>
      </w:r>
      <w:r>
        <w:rPr>
          <w:rFonts w:eastAsiaTheme="minorEastAsia" w:cstheme="minorBidi"/>
          <w:smallCaps w:val="0"/>
          <w:noProof/>
          <w:sz w:val="21"/>
        </w:rPr>
        <w:tab/>
      </w:r>
      <w:r w:rsidRPr="00443690">
        <w:rPr>
          <w:noProof/>
          <w:color w:val="000000" w:themeColor="text1"/>
        </w:rPr>
        <w:t>作成成果物</w:t>
      </w:r>
      <w:r>
        <w:rPr>
          <w:noProof/>
        </w:rPr>
        <w:tab/>
      </w:r>
      <w:r>
        <w:rPr>
          <w:noProof/>
        </w:rPr>
        <w:fldChar w:fldCharType="begin"/>
      </w:r>
      <w:r>
        <w:rPr>
          <w:noProof/>
        </w:rPr>
        <w:instrText xml:space="preserve"> PAGEREF _Toc45473915 \h </w:instrText>
      </w:r>
      <w:r>
        <w:rPr>
          <w:noProof/>
        </w:rPr>
      </w:r>
      <w:r>
        <w:rPr>
          <w:noProof/>
        </w:rPr>
        <w:fldChar w:fldCharType="separate"/>
      </w:r>
      <w:r>
        <w:rPr>
          <w:noProof/>
        </w:rPr>
        <w:t>7</w:t>
      </w:r>
      <w:r>
        <w:rPr>
          <w:noProof/>
        </w:rPr>
        <w:fldChar w:fldCharType="end"/>
      </w:r>
    </w:p>
    <w:p w14:paraId="48D4E62E" w14:textId="050E1406" w:rsidR="00F45275" w:rsidRDefault="00F45275">
      <w:pPr>
        <w:pStyle w:val="13"/>
        <w:rPr>
          <w:rFonts w:asciiTheme="minorHAnsi" w:eastAsiaTheme="minorEastAsia" w:hAnsiTheme="minorHAnsi" w:cstheme="minorBidi"/>
          <w:caps w:val="0"/>
          <w:noProof/>
          <w:color w:val="auto"/>
          <w:sz w:val="21"/>
          <w:szCs w:val="22"/>
        </w:rPr>
      </w:pPr>
      <w:r w:rsidRPr="00443690">
        <w:rPr>
          <w:noProof/>
        </w:rPr>
        <w:t>2.</w:t>
      </w:r>
      <w:r>
        <w:rPr>
          <w:rFonts w:asciiTheme="minorHAnsi" w:eastAsiaTheme="minorEastAsia" w:hAnsiTheme="minorHAnsi" w:cstheme="minorBidi"/>
          <w:caps w:val="0"/>
          <w:noProof/>
          <w:color w:val="auto"/>
          <w:sz w:val="21"/>
          <w:szCs w:val="22"/>
        </w:rPr>
        <w:tab/>
      </w:r>
      <w:r w:rsidRPr="00443690">
        <w:rPr>
          <w:noProof/>
        </w:rPr>
        <w:t>開発手順及び工程終了基準</w:t>
      </w:r>
      <w:r>
        <w:rPr>
          <w:noProof/>
        </w:rPr>
        <w:tab/>
      </w:r>
      <w:r>
        <w:rPr>
          <w:noProof/>
        </w:rPr>
        <w:fldChar w:fldCharType="begin"/>
      </w:r>
      <w:r>
        <w:rPr>
          <w:noProof/>
        </w:rPr>
        <w:instrText xml:space="preserve"> PAGEREF _Toc45473916 \h </w:instrText>
      </w:r>
      <w:r>
        <w:rPr>
          <w:noProof/>
        </w:rPr>
      </w:r>
      <w:r>
        <w:rPr>
          <w:noProof/>
        </w:rPr>
        <w:fldChar w:fldCharType="separate"/>
      </w:r>
      <w:r>
        <w:rPr>
          <w:noProof/>
        </w:rPr>
        <w:t>8</w:t>
      </w:r>
      <w:r>
        <w:rPr>
          <w:noProof/>
        </w:rPr>
        <w:fldChar w:fldCharType="end"/>
      </w:r>
    </w:p>
    <w:p w14:paraId="2A8F4762" w14:textId="31488B36"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2.1.</w:t>
      </w:r>
      <w:r>
        <w:rPr>
          <w:rFonts w:eastAsiaTheme="minorEastAsia" w:cstheme="minorBidi"/>
          <w:smallCaps w:val="0"/>
          <w:noProof/>
          <w:sz w:val="21"/>
        </w:rPr>
        <w:tab/>
      </w:r>
      <w:r w:rsidRPr="00443690">
        <w:rPr>
          <w:noProof/>
          <w:color w:val="000000" w:themeColor="text1"/>
        </w:rPr>
        <w:t>開発手順</w:t>
      </w:r>
      <w:r>
        <w:rPr>
          <w:noProof/>
        </w:rPr>
        <w:tab/>
      </w:r>
      <w:r>
        <w:rPr>
          <w:noProof/>
        </w:rPr>
        <w:fldChar w:fldCharType="begin"/>
      </w:r>
      <w:r>
        <w:rPr>
          <w:noProof/>
        </w:rPr>
        <w:instrText xml:space="preserve"> PAGEREF _Toc45473917 \h </w:instrText>
      </w:r>
      <w:r>
        <w:rPr>
          <w:noProof/>
        </w:rPr>
      </w:r>
      <w:r>
        <w:rPr>
          <w:noProof/>
        </w:rPr>
        <w:fldChar w:fldCharType="separate"/>
      </w:r>
      <w:r>
        <w:rPr>
          <w:noProof/>
        </w:rPr>
        <w:t>8</w:t>
      </w:r>
      <w:r>
        <w:rPr>
          <w:noProof/>
        </w:rPr>
        <w:fldChar w:fldCharType="end"/>
      </w:r>
    </w:p>
    <w:p w14:paraId="55B237D1" w14:textId="624F4FD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2.2.</w:t>
      </w:r>
      <w:r>
        <w:rPr>
          <w:rFonts w:eastAsiaTheme="minorEastAsia" w:cstheme="minorBidi"/>
          <w:smallCaps w:val="0"/>
          <w:noProof/>
          <w:sz w:val="21"/>
        </w:rPr>
        <w:tab/>
      </w:r>
      <w:r w:rsidRPr="00443690">
        <w:rPr>
          <w:noProof/>
          <w:color w:val="000000" w:themeColor="text1"/>
        </w:rPr>
        <w:t>工程終了基準</w:t>
      </w:r>
      <w:r>
        <w:rPr>
          <w:noProof/>
        </w:rPr>
        <w:tab/>
      </w:r>
      <w:r>
        <w:rPr>
          <w:noProof/>
        </w:rPr>
        <w:fldChar w:fldCharType="begin"/>
      </w:r>
      <w:r>
        <w:rPr>
          <w:noProof/>
        </w:rPr>
        <w:instrText xml:space="preserve"> PAGEREF _Toc45473918 \h </w:instrText>
      </w:r>
      <w:r>
        <w:rPr>
          <w:noProof/>
        </w:rPr>
      </w:r>
      <w:r>
        <w:rPr>
          <w:noProof/>
        </w:rPr>
        <w:fldChar w:fldCharType="separate"/>
      </w:r>
      <w:r>
        <w:rPr>
          <w:noProof/>
        </w:rPr>
        <w:t>9</w:t>
      </w:r>
      <w:r>
        <w:rPr>
          <w:noProof/>
        </w:rPr>
        <w:fldChar w:fldCharType="end"/>
      </w:r>
    </w:p>
    <w:p w14:paraId="31143620" w14:textId="3AB87301" w:rsidR="00F45275" w:rsidRDefault="00F45275">
      <w:pPr>
        <w:pStyle w:val="13"/>
        <w:rPr>
          <w:rFonts w:asciiTheme="minorHAnsi" w:eastAsiaTheme="minorEastAsia" w:hAnsiTheme="minorHAnsi" w:cstheme="minorBidi"/>
          <w:caps w:val="0"/>
          <w:noProof/>
          <w:color w:val="auto"/>
          <w:sz w:val="21"/>
          <w:szCs w:val="22"/>
        </w:rPr>
      </w:pPr>
      <w:r w:rsidRPr="00443690">
        <w:rPr>
          <w:noProof/>
        </w:rPr>
        <w:t>3.</w:t>
      </w:r>
      <w:r>
        <w:rPr>
          <w:rFonts w:asciiTheme="minorHAnsi" w:eastAsiaTheme="minorEastAsia" w:hAnsiTheme="minorHAnsi" w:cstheme="minorBidi"/>
          <w:caps w:val="0"/>
          <w:noProof/>
          <w:color w:val="auto"/>
          <w:sz w:val="21"/>
          <w:szCs w:val="22"/>
        </w:rPr>
        <w:tab/>
      </w:r>
      <w:r w:rsidRPr="00443690">
        <w:rPr>
          <w:noProof/>
        </w:rPr>
        <w:t>リリース判定基準</w:t>
      </w:r>
      <w:r>
        <w:rPr>
          <w:noProof/>
        </w:rPr>
        <w:tab/>
      </w:r>
      <w:r>
        <w:rPr>
          <w:noProof/>
        </w:rPr>
        <w:fldChar w:fldCharType="begin"/>
      </w:r>
      <w:r>
        <w:rPr>
          <w:noProof/>
        </w:rPr>
        <w:instrText xml:space="preserve"> PAGEREF _Toc45473919 \h </w:instrText>
      </w:r>
      <w:r>
        <w:rPr>
          <w:noProof/>
        </w:rPr>
      </w:r>
      <w:r>
        <w:rPr>
          <w:noProof/>
        </w:rPr>
        <w:fldChar w:fldCharType="separate"/>
      </w:r>
      <w:r>
        <w:rPr>
          <w:noProof/>
        </w:rPr>
        <w:t>9</w:t>
      </w:r>
      <w:r>
        <w:rPr>
          <w:noProof/>
        </w:rPr>
        <w:fldChar w:fldCharType="end"/>
      </w:r>
    </w:p>
    <w:p w14:paraId="6F6D445C" w14:textId="7D2CD8BA"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3.1.</w:t>
      </w:r>
      <w:r>
        <w:rPr>
          <w:rFonts w:eastAsiaTheme="minorEastAsia" w:cstheme="minorBidi"/>
          <w:smallCaps w:val="0"/>
          <w:noProof/>
          <w:sz w:val="21"/>
        </w:rPr>
        <w:tab/>
      </w:r>
      <w:r w:rsidRPr="00443690">
        <w:rPr>
          <w:noProof/>
          <w:color w:val="000000" w:themeColor="text1"/>
        </w:rPr>
        <w:t>リリース判定の概略</w:t>
      </w:r>
      <w:r>
        <w:rPr>
          <w:noProof/>
        </w:rPr>
        <w:tab/>
      </w:r>
      <w:r>
        <w:rPr>
          <w:noProof/>
        </w:rPr>
        <w:fldChar w:fldCharType="begin"/>
      </w:r>
      <w:r>
        <w:rPr>
          <w:noProof/>
        </w:rPr>
        <w:instrText xml:space="preserve"> PAGEREF _Toc45473920 \h </w:instrText>
      </w:r>
      <w:r>
        <w:rPr>
          <w:noProof/>
        </w:rPr>
      </w:r>
      <w:r>
        <w:rPr>
          <w:noProof/>
        </w:rPr>
        <w:fldChar w:fldCharType="separate"/>
      </w:r>
      <w:r>
        <w:rPr>
          <w:noProof/>
        </w:rPr>
        <w:t>9</w:t>
      </w:r>
      <w:r>
        <w:rPr>
          <w:noProof/>
        </w:rPr>
        <w:fldChar w:fldCharType="end"/>
      </w:r>
    </w:p>
    <w:p w14:paraId="4DE47C5A" w14:textId="76AF1A32"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3.2.</w:t>
      </w:r>
      <w:r>
        <w:rPr>
          <w:rFonts w:eastAsiaTheme="minorEastAsia" w:cstheme="minorBidi"/>
          <w:smallCaps w:val="0"/>
          <w:noProof/>
          <w:sz w:val="21"/>
        </w:rPr>
        <w:tab/>
      </w:r>
      <w:r w:rsidRPr="00443690">
        <w:rPr>
          <w:noProof/>
          <w:color w:val="000000" w:themeColor="text1"/>
        </w:rPr>
        <w:t>リリース判定基準</w:t>
      </w:r>
      <w:r>
        <w:rPr>
          <w:noProof/>
        </w:rPr>
        <w:tab/>
      </w:r>
      <w:r>
        <w:rPr>
          <w:noProof/>
        </w:rPr>
        <w:fldChar w:fldCharType="begin"/>
      </w:r>
      <w:r>
        <w:rPr>
          <w:noProof/>
        </w:rPr>
        <w:instrText xml:space="preserve"> PAGEREF _Toc45473921 \h </w:instrText>
      </w:r>
      <w:r>
        <w:rPr>
          <w:noProof/>
        </w:rPr>
      </w:r>
      <w:r>
        <w:rPr>
          <w:noProof/>
        </w:rPr>
        <w:fldChar w:fldCharType="separate"/>
      </w:r>
      <w:r>
        <w:rPr>
          <w:noProof/>
        </w:rPr>
        <w:t>10</w:t>
      </w:r>
      <w:r>
        <w:rPr>
          <w:noProof/>
        </w:rPr>
        <w:fldChar w:fldCharType="end"/>
      </w:r>
    </w:p>
    <w:p w14:paraId="51835725" w14:textId="7FEF2882"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3.3.</w:t>
      </w:r>
      <w:r>
        <w:rPr>
          <w:rFonts w:eastAsiaTheme="minorEastAsia" w:cstheme="minorBidi"/>
          <w:smallCaps w:val="0"/>
          <w:noProof/>
          <w:sz w:val="21"/>
        </w:rPr>
        <w:tab/>
      </w:r>
      <w:r w:rsidRPr="00443690">
        <w:rPr>
          <w:noProof/>
          <w:color w:val="000000" w:themeColor="text1"/>
        </w:rPr>
        <w:t>プロジェクト完了条件</w:t>
      </w:r>
      <w:r>
        <w:rPr>
          <w:noProof/>
        </w:rPr>
        <w:tab/>
      </w:r>
      <w:r>
        <w:rPr>
          <w:noProof/>
        </w:rPr>
        <w:fldChar w:fldCharType="begin"/>
      </w:r>
      <w:r>
        <w:rPr>
          <w:noProof/>
        </w:rPr>
        <w:instrText xml:space="preserve"> PAGEREF _Toc45473922 \h </w:instrText>
      </w:r>
      <w:r>
        <w:rPr>
          <w:noProof/>
        </w:rPr>
      </w:r>
      <w:r>
        <w:rPr>
          <w:noProof/>
        </w:rPr>
        <w:fldChar w:fldCharType="separate"/>
      </w:r>
      <w:r>
        <w:rPr>
          <w:noProof/>
        </w:rPr>
        <w:t>10</w:t>
      </w:r>
      <w:r>
        <w:rPr>
          <w:noProof/>
        </w:rPr>
        <w:fldChar w:fldCharType="end"/>
      </w:r>
    </w:p>
    <w:p w14:paraId="36B3071A" w14:textId="589112ED" w:rsidR="00F45275" w:rsidRDefault="00F45275">
      <w:pPr>
        <w:pStyle w:val="13"/>
        <w:rPr>
          <w:rFonts w:asciiTheme="minorHAnsi" w:eastAsiaTheme="minorEastAsia" w:hAnsiTheme="minorHAnsi" w:cstheme="minorBidi"/>
          <w:caps w:val="0"/>
          <w:noProof/>
          <w:color w:val="auto"/>
          <w:sz w:val="21"/>
          <w:szCs w:val="22"/>
        </w:rPr>
      </w:pPr>
      <w:r w:rsidRPr="00443690">
        <w:rPr>
          <w:noProof/>
        </w:rPr>
        <w:t>4.</w:t>
      </w:r>
      <w:r>
        <w:rPr>
          <w:rFonts w:asciiTheme="minorHAnsi" w:eastAsiaTheme="minorEastAsia" w:hAnsiTheme="minorHAnsi" w:cstheme="minorBidi"/>
          <w:caps w:val="0"/>
          <w:noProof/>
          <w:color w:val="auto"/>
          <w:sz w:val="21"/>
          <w:szCs w:val="22"/>
        </w:rPr>
        <w:tab/>
      </w:r>
      <w:r w:rsidRPr="00443690">
        <w:rPr>
          <w:noProof/>
        </w:rPr>
        <w:t>プロジェクト体制</w:t>
      </w:r>
      <w:r>
        <w:rPr>
          <w:noProof/>
        </w:rPr>
        <w:tab/>
      </w:r>
      <w:r>
        <w:rPr>
          <w:noProof/>
        </w:rPr>
        <w:fldChar w:fldCharType="begin"/>
      </w:r>
      <w:r>
        <w:rPr>
          <w:noProof/>
        </w:rPr>
        <w:instrText xml:space="preserve"> PAGEREF _Toc45473923 \h </w:instrText>
      </w:r>
      <w:r>
        <w:rPr>
          <w:noProof/>
        </w:rPr>
      </w:r>
      <w:r>
        <w:rPr>
          <w:noProof/>
        </w:rPr>
        <w:fldChar w:fldCharType="separate"/>
      </w:r>
      <w:r>
        <w:rPr>
          <w:noProof/>
        </w:rPr>
        <w:t>10</w:t>
      </w:r>
      <w:r>
        <w:rPr>
          <w:noProof/>
        </w:rPr>
        <w:fldChar w:fldCharType="end"/>
      </w:r>
    </w:p>
    <w:p w14:paraId="0D243010" w14:textId="06E0B55B"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4.1.</w:t>
      </w:r>
      <w:r>
        <w:rPr>
          <w:rFonts w:eastAsiaTheme="minorEastAsia" w:cstheme="minorBidi"/>
          <w:smallCaps w:val="0"/>
          <w:noProof/>
          <w:sz w:val="21"/>
        </w:rPr>
        <w:tab/>
      </w:r>
      <w:r w:rsidRPr="00443690">
        <w:rPr>
          <w:noProof/>
          <w:color w:val="000000" w:themeColor="text1"/>
        </w:rPr>
        <w:t>体制図</w:t>
      </w:r>
      <w:r>
        <w:rPr>
          <w:noProof/>
        </w:rPr>
        <w:tab/>
      </w:r>
      <w:r>
        <w:rPr>
          <w:noProof/>
        </w:rPr>
        <w:fldChar w:fldCharType="begin"/>
      </w:r>
      <w:r>
        <w:rPr>
          <w:noProof/>
        </w:rPr>
        <w:instrText xml:space="preserve"> PAGEREF _Toc45473924 \h </w:instrText>
      </w:r>
      <w:r>
        <w:rPr>
          <w:noProof/>
        </w:rPr>
      </w:r>
      <w:r>
        <w:rPr>
          <w:noProof/>
        </w:rPr>
        <w:fldChar w:fldCharType="separate"/>
      </w:r>
      <w:r>
        <w:rPr>
          <w:noProof/>
        </w:rPr>
        <w:t>10</w:t>
      </w:r>
      <w:r>
        <w:rPr>
          <w:noProof/>
        </w:rPr>
        <w:fldChar w:fldCharType="end"/>
      </w:r>
    </w:p>
    <w:p w14:paraId="40549175" w14:textId="19ECD09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4.2.</w:t>
      </w:r>
      <w:r>
        <w:rPr>
          <w:rFonts w:eastAsiaTheme="minorEastAsia" w:cstheme="minorBidi"/>
          <w:smallCaps w:val="0"/>
          <w:noProof/>
          <w:sz w:val="21"/>
        </w:rPr>
        <w:tab/>
      </w:r>
      <w:r w:rsidRPr="00443690">
        <w:rPr>
          <w:noProof/>
          <w:color w:val="000000" w:themeColor="text1"/>
        </w:rPr>
        <w:t>役割</w:t>
      </w:r>
      <w:r>
        <w:rPr>
          <w:noProof/>
        </w:rPr>
        <w:tab/>
      </w:r>
      <w:r>
        <w:rPr>
          <w:noProof/>
        </w:rPr>
        <w:fldChar w:fldCharType="begin"/>
      </w:r>
      <w:r>
        <w:rPr>
          <w:noProof/>
        </w:rPr>
        <w:instrText xml:space="preserve"> PAGEREF _Toc45473925 \h </w:instrText>
      </w:r>
      <w:r>
        <w:rPr>
          <w:noProof/>
        </w:rPr>
      </w:r>
      <w:r>
        <w:rPr>
          <w:noProof/>
        </w:rPr>
        <w:fldChar w:fldCharType="separate"/>
      </w:r>
      <w:r>
        <w:rPr>
          <w:noProof/>
        </w:rPr>
        <w:t>11</w:t>
      </w:r>
      <w:r>
        <w:rPr>
          <w:noProof/>
        </w:rPr>
        <w:fldChar w:fldCharType="end"/>
      </w:r>
    </w:p>
    <w:p w14:paraId="075CFF76" w14:textId="362EF41C" w:rsidR="00F45275" w:rsidRDefault="00F45275">
      <w:pPr>
        <w:pStyle w:val="13"/>
        <w:rPr>
          <w:rFonts w:asciiTheme="minorHAnsi" w:eastAsiaTheme="minorEastAsia" w:hAnsiTheme="minorHAnsi" w:cstheme="minorBidi"/>
          <w:caps w:val="0"/>
          <w:noProof/>
          <w:color w:val="auto"/>
          <w:sz w:val="21"/>
          <w:szCs w:val="22"/>
        </w:rPr>
      </w:pPr>
      <w:r w:rsidRPr="00443690">
        <w:rPr>
          <w:noProof/>
        </w:rPr>
        <w:t>5.</w:t>
      </w:r>
      <w:r>
        <w:rPr>
          <w:rFonts w:asciiTheme="minorHAnsi" w:eastAsiaTheme="minorEastAsia" w:hAnsiTheme="minorHAnsi" w:cstheme="minorBidi"/>
          <w:caps w:val="0"/>
          <w:noProof/>
          <w:color w:val="auto"/>
          <w:sz w:val="21"/>
          <w:szCs w:val="22"/>
        </w:rPr>
        <w:tab/>
      </w:r>
      <w:r w:rsidRPr="00443690">
        <w:rPr>
          <w:noProof/>
        </w:rPr>
        <w:t>スケジュール管理</w:t>
      </w:r>
      <w:r>
        <w:rPr>
          <w:noProof/>
        </w:rPr>
        <w:tab/>
      </w:r>
      <w:r>
        <w:rPr>
          <w:noProof/>
        </w:rPr>
        <w:fldChar w:fldCharType="begin"/>
      </w:r>
      <w:r>
        <w:rPr>
          <w:noProof/>
        </w:rPr>
        <w:instrText xml:space="preserve"> PAGEREF _Toc45473926 \h </w:instrText>
      </w:r>
      <w:r>
        <w:rPr>
          <w:noProof/>
        </w:rPr>
      </w:r>
      <w:r>
        <w:rPr>
          <w:noProof/>
        </w:rPr>
        <w:fldChar w:fldCharType="separate"/>
      </w:r>
      <w:r>
        <w:rPr>
          <w:noProof/>
        </w:rPr>
        <w:t>13</w:t>
      </w:r>
      <w:r>
        <w:rPr>
          <w:noProof/>
        </w:rPr>
        <w:fldChar w:fldCharType="end"/>
      </w:r>
    </w:p>
    <w:p w14:paraId="15C11010" w14:textId="61B51DD1" w:rsidR="00F45275" w:rsidRDefault="00F45275">
      <w:pPr>
        <w:pStyle w:val="23"/>
        <w:tabs>
          <w:tab w:val="right" w:leader="dot" w:pos="9016"/>
        </w:tabs>
        <w:rPr>
          <w:rFonts w:eastAsiaTheme="minorEastAsia" w:cstheme="minorBidi"/>
          <w:smallCaps w:val="0"/>
          <w:noProof/>
          <w:sz w:val="21"/>
        </w:rPr>
      </w:pPr>
      <w:r>
        <w:rPr>
          <w:noProof/>
        </w:rPr>
        <w:t>5.1.</w:t>
      </w:r>
      <w:r>
        <w:rPr>
          <w:noProof/>
        </w:rPr>
        <w:t xml:space="preserve">　マスタースケジュール</w:t>
      </w:r>
      <w:r>
        <w:rPr>
          <w:noProof/>
        </w:rPr>
        <w:tab/>
      </w:r>
      <w:r>
        <w:rPr>
          <w:noProof/>
        </w:rPr>
        <w:fldChar w:fldCharType="begin"/>
      </w:r>
      <w:r>
        <w:rPr>
          <w:noProof/>
        </w:rPr>
        <w:instrText xml:space="preserve"> PAGEREF _Toc45473927 \h </w:instrText>
      </w:r>
      <w:r>
        <w:rPr>
          <w:noProof/>
        </w:rPr>
      </w:r>
      <w:r>
        <w:rPr>
          <w:noProof/>
        </w:rPr>
        <w:fldChar w:fldCharType="separate"/>
      </w:r>
      <w:r>
        <w:rPr>
          <w:noProof/>
        </w:rPr>
        <w:t>13</w:t>
      </w:r>
      <w:r>
        <w:rPr>
          <w:noProof/>
        </w:rPr>
        <w:fldChar w:fldCharType="end"/>
      </w:r>
    </w:p>
    <w:p w14:paraId="2A91E026" w14:textId="187E67C7" w:rsidR="00F45275" w:rsidRDefault="00F45275">
      <w:pPr>
        <w:pStyle w:val="23"/>
        <w:tabs>
          <w:tab w:val="right" w:leader="dot" w:pos="9016"/>
        </w:tabs>
        <w:rPr>
          <w:rFonts w:eastAsiaTheme="minorEastAsia" w:cstheme="minorBidi"/>
          <w:smallCaps w:val="0"/>
          <w:noProof/>
          <w:sz w:val="21"/>
        </w:rPr>
      </w:pPr>
      <w:r>
        <w:rPr>
          <w:noProof/>
        </w:rPr>
        <w:t>5.2.</w:t>
      </w:r>
      <w:r>
        <w:rPr>
          <w:noProof/>
        </w:rPr>
        <w:t xml:space="preserve">　</w:t>
      </w:r>
      <w:r>
        <w:rPr>
          <w:noProof/>
        </w:rPr>
        <w:t>WBS</w:t>
      </w:r>
      <w:r>
        <w:rPr>
          <w:noProof/>
        </w:rPr>
        <w:t>と日次スケジュール管理</w:t>
      </w:r>
      <w:r>
        <w:rPr>
          <w:noProof/>
        </w:rPr>
        <w:tab/>
      </w:r>
      <w:r>
        <w:rPr>
          <w:noProof/>
        </w:rPr>
        <w:fldChar w:fldCharType="begin"/>
      </w:r>
      <w:r>
        <w:rPr>
          <w:noProof/>
        </w:rPr>
        <w:instrText xml:space="preserve"> PAGEREF _Toc45473928 \h </w:instrText>
      </w:r>
      <w:r>
        <w:rPr>
          <w:noProof/>
        </w:rPr>
      </w:r>
      <w:r>
        <w:rPr>
          <w:noProof/>
        </w:rPr>
        <w:fldChar w:fldCharType="separate"/>
      </w:r>
      <w:r>
        <w:rPr>
          <w:noProof/>
        </w:rPr>
        <w:t>14</w:t>
      </w:r>
      <w:r>
        <w:rPr>
          <w:noProof/>
        </w:rPr>
        <w:fldChar w:fldCharType="end"/>
      </w:r>
    </w:p>
    <w:p w14:paraId="3950DD55" w14:textId="1E9327F2" w:rsidR="00F45275" w:rsidRDefault="00F45275">
      <w:pPr>
        <w:pStyle w:val="13"/>
        <w:rPr>
          <w:rFonts w:asciiTheme="minorHAnsi" w:eastAsiaTheme="minorEastAsia" w:hAnsiTheme="minorHAnsi" w:cstheme="minorBidi"/>
          <w:caps w:val="0"/>
          <w:noProof/>
          <w:color w:val="auto"/>
          <w:sz w:val="21"/>
          <w:szCs w:val="22"/>
        </w:rPr>
      </w:pPr>
      <w:r w:rsidRPr="00443690">
        <w:rPr>
          <w:noProof/>
        </w:rPr>
        <w:t>6.</w:t>
      </w:r>
      <w:r>
        <w:rPr>
          <w:rFonts w:asciiTheme="minorHAnsi" w:eastAsiaTheme="minorEastAsia" w:hAnsiTheme="minorHAnsi" w:cstheme="minorBidi"/>
          <w:caps w:val="0"/>
          <w:noProof/>
          <w:color w:val="auto"/>
          <w:sz w:val="21"/>
          <w:szCs w:val="22"/>
        </w:rPr>
        <w:tab/>
      </w:r>
      <w:r w:rsidRPr="00443690">
        <w:rPr>
          <w:noProof/>
        </w:rPr>
        <w:t>コミュニケーション管理</w:t>
      </w:r>
      <w:r>
        <w:rPr>
          <w:noProof/>
        </w:rPr>
        <w:tab/>
      </w:r>
      <w:r>
        <w:rPr>
          <w:noProof/>
        </w:rPr>
        <w:fldChar w:fldCharType="begin"/>
      </w:r>
      <w:r>
        <w:rPr>
          <w:noProof/>
        </w:rPr>
        <w:instrText xml:space="preserve"> PAGEREF _Toc45473929 \h </w:instrText>
      </w:r>
      <w:r>
        <w:rPr>
          <w:noProof/>
        </w:rPr>
      </w:r>
      <w:r>
        <w:rPr>
          <w:noProof/>
        </w:rPr>
        <w:fldChar w:fldCharType="separate"/>
      </w:r>
      <w:r>
        <w:rPr>
          <w:noProof/>
        </w:rPr>
        <w:t>14</w:t>
      </w:r>
      <w:r>
        <w:rPr>
          <w:noProof/>
        </w:rPr>
        <w:fldChar w:fldCharType="end"/>
      </w:r>
    </w:p>
    <w:p w14:paraId="6E47E350" w14:textId="38A3E14F"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6.1.</w:t>
      </w:r>
      <w:r>
        <w:rPr>
          <w:rFonts w:eastAsiaTheme="minorEastAsia" w:cstheme="minorBidi"/>
          <w:smallCaps w:val="0"/>
          <w:noProof/>
          <w:sz w:val="21"/>
        </w:rPr>
        <w:tab/>
      </w:r>
      <w:r w:rsidRPr="00443690">
        <w:rPr>
          <w:noProof/>
          <w:color w:val="000000" w:themeColor="text1"/>
        </w:rPr>
        <w:t>会議体</w:t>
      </w:r>
      <w:r>
        <w:rPr>
          <w:noProof/>
        </w:rPr>
        <w:tab/>
      </w:r>
      <w:r>
        <w:rPr>
          <w:noProof/>
        </w:rPr>
        <w:fldChar w:fldCharType="begin"/>
      </w:r>
      <w:r>
        <w:rPr>
          <w:noProof/>
        </w:rPr>
        <w:instrText xml:space="preserve"> PAGEREF _Toc45473930 \h </w:instrText>
      </w:r>
      <w:r>
        <w:rPr>
          <w:noProof/>
        </w:rPr>
      </w:r>
      <w:r>
        <w:rPr>
          <w:noProof/>
        </w:rPr>
        <w:fldChar w:fldCharType="separate"/>
      </w:r>
      <w:r>
        <w:rPr>
          <w:noProof/>
        </w:rPr>
        <w:t>14</w:t>
      </w:r>
      <w:r>
        <w:rPr>
          <w:noProof/>
        </w:rPr>
        <w:fldChar w:fldCharType="end"/>
      </w:r>
    </w:p>
    <w:p w14:paraId="56E8614F" w14:textId="2FA9F302"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6.2.</w:t>
      </w:r>
      <w:r>
        <w:rPr>
          <w:rFonts w:eastAsiaTheme="minorEastAsia" w:cstheme="minorBidi"/>
          <w:smallCaps w:val="0"/>
          <w:noProof/>
          <w:sz w:val="21"/>
        </w:rPr>
        <w:tab/>
      </w:r>
      <w:r w:rsidRPr="00443690">
        <w:rPr>
          <w:noProof/>
          <w:color w:val="000000" w:themeColor="text1"/>
        </w:rPr>
        <w:t>連絡方法</w:t>
      </w:r>
      <w:r>
        <w:rPr>
          <w:noProof/>
        </w:rPr>
        <w:tab/>
      </w:r>
      <w:r>
        <w:rPr>
          <w:noProof/>
        </w:rPr>
        <w:fldChar w:fldCharType="begin"/>
      </w:r>
      <w:r>
        <w:rPr>
          <w:noProof/>
        </w:rPr>
        <w:instrText xml:space="preserve"> PAGEREF _Toc45473931 \h </w:instrText>
      </w:r>
      <w:r>
        <w:rPr>
          <w:noProof/>
        </w:rPr>
      </w:r>
      <w:r>
        <w:rPr>
          <w:noProof/>
        </w:rPr>
        <w:fldChar w:fldCharType="separate"/>
      </w:r>
      <w:r>
        <w:rPr>
          <w:noProof/>
        </w:rPr>
        <w:t>15</w:t>
      </w:r>
      <w:r>
        <w:rPr>
          <w:noProof/>
        </w:rPr>
        <w:fldChar w:fldCharType="end"/>
      </w:r>
    </w:p>
    <w:p w14:paraId="2BE9E73F" w14:textId="496C4150"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6.3.</w:t>
      </w:r>
      <w:r>
        <w:rPr>
          <w:rFonts w:eastAsiaTheme="minorEastAsia" w:cstheme="minorBidi"/>
          <w:smallCaps w:val="0"/>
          <w:noProof/>
          <w:sz w:val="21"/>
        </w:rPr>
        <w:tab/>
      </w:r>
      <w:r w:rsidRPr="00443690">
        <w:rPr>
          <w:noProof/>
          <w:color w:val="000000" w:themeColor="text1"/>
        </w:rPr>
        <w:t>レビュー計画</w:t>
      </w:r>
      <w:r>
        <w:rPr>
          <w:noProof/>
        </w:rPr>
        <w:tab/>
      </w:r>
      <w:r>
        <w:rPr>
          <w:noProof/>
        </w:rPr>
        <w:fldChar w:fldCharType="begin"/>
      </w:r>
      <w:r>
        <w:rPr>
          <w:noProof/>
        </w:rPr>
        <w:instrText xml:space="preserve"> PAGEREF _Toc45473932 \h </w:instrText>
      </w:r>
      <w:r>
        <w:rPr>
          <w:noProof/>
        </w:rPr>
      </w:r>
      <w:r>
        <w:rPr>
          <w:noProof/>
        </w:rPr>
        <w:fldChar w:fldCharType="separate"/>
      </w:r>
      <w:r>
        <w:rPr>
          <w:noProof/>
        </w:rPr>
        <w:t>15</w:t>
      </w:r>
      <w:r>
        <w:rPr>
          <w:noProof/>
        </w:rPr>
        <w:fldChar w:fldCharType="end"/>
      </w:r>
    </w:p>
    <w:p w14:paraId="475923AB" w14:textId="33AAE62C"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6.4.</w:t>
      </w:r>
      <w:r>
        <w:rPr>
          <w:rFonts w:eastAsiaTheme="minorEastAsia" w:cstheme="minorBidi"/>
          <w:smallCaps w:val="0"/>
          <w:noProof/>
          <w:sz w:val="21"/>
        </w:rPr>
        <w:tab/>
      </w:r>
      <w:r w:rsidRPr="00443690">
        <w:rPr>
          <w:noProof/>
          <w:color w:val="000000" w:themeColor="text1"/>
        </w:rPr>
        <w:t>調査報告等</w:t>
      </w:r>
      <w:r>
        <w:rPr>
          <w:noProof/>
        </w:rPr>
        <w:tab/>
      </w:r>
      <w:r>
        <w:rPr>
          <w:noProof/>
        </w:rPr>
        <w:fldChar w:fldCharType="begin"/>
      </w:r>
      <w:r>
        <w:rPr>
          <w:noProof/>
        </w:rPr>
        <w:instrText xml:space="preserve"> PAGEREF _Toc45473933 \h </w:instrText>
      </w:r>
      <w:r>
        <w:rPr>
          <w:noProof/>
        </w:rPr>
      </w:r>
      <w:r>
        <w:rPr>
          <w:noProof/>
        </w:rPr>
        <w:fldChar w:fldCharType="separate"/>
      </w:r>
      <w:r>
        <w:rPr>
          <w:noProof/>
        </w:rPr>
        <w:t>16</w:t>
      </w:r>
      <w:r>
        <w:rPr>
          <w:noProof/>
        </w:rPr>
        <w:fldChar w:fldCharType="end"/>
      </w:r>
    </w:p>
    <w:p w14:paraId="41BA3169" w14:textId="6149511B" w:rsidR="00F45275" w:rsidRDefault="00F45275">
      <w:pPr>
        <w:pStyle w:val="13"/>
        <w:rPr>
          <w:rFonts w:asciiTheme="minorHAnsi" w:eastAsiaTheme="minorEastAsia" w:hAnsiTheme="minorHAnsi" w:cstheme="minorBidi"/>
          <w:caps w:val="0"/>
          <w:noProof/>
          <w:color w:val="auto"/>
          <w:sz w:val="21"/>
          <w:szCs w:val="22"/>
        </w:rPr>
      </w:pPr>
      <w:r w:rsidRPr="00443690">
        <w:rPr>
          <w:noProof/>
        </w:rPr>
        <w:t>7.</w:t>
      </w:r>
      <w:r>
        <w:rPr>
          <w:rFonts w:asciiTheme="minorHAnsi" w:eastAsiaTheme="minorEastAsia" w:hAnsiTheme="minorHAnsi" w:cstheme="minorBidi"/>
          <w:caps w:val="0"/>
          <w:noProof/>
          <w:color w:val="auto"/>
          <w:sz w:val="21"/>
          <w:szCs w:val="22"/>
        </w:rPr>
        <w:tab/>
      </w:r>
      <w:r w:rsidRPr="00443690">
        <w:rPr>
          <w:noProof/>
        </w:rPr>
        <w:t>進捗管理方法</w:t>
      </w:r>
      <w:r>
        <w:rPr>
          <w:noProof/>
        </w:rPr>
        <w:tab/>
      </w:r>
      <w:r>
        <w:rPr>
          <w:noProof/>
        </w:rPr>
        <w:fldChar w:fldCharType="begin"/>
      </w:r>
      <w:r>
        <w:rPr>
          <w:noProof/>
        </w:rPr>
        <w:instrText xml:space="preserve"> PAGEREF _Toc45473934 \h </w:instrText>
      </w:r>
      <w:r>
        <w:rPr>
          <w:noProof/>
        </w:rPr>
      </w:r>
      <w:r>
        <w:rPr>
          <w:noProof/>
        </w:rPr>
        <w:fldChar w:fldCharType="separate"/>
      </w:r>
      <w:r>
        <w:rPr>
          <w:noProof/>
        </w:rPr>
        <w:t>16</w:t>
      </w:r>
      <w:r>
        <w:rPr>
          <w:noProof/>
        </w:rPr>
        <w:fldChar w:fldCharType="end"/>
      </w:r>
    </w:p>
    <w:p w14:paraId="1F065E44" w14:textId="461784FB" w:rsidR="00F45275" w:rsidRDefault="00F45275">
      <w:pPr>
        <w:pStyle w:val="13"/>
        <w:rPr>
          <w:rFonts w:asciiTheme="minorHAnsi" w:eastAsiaTheme="minorEastAsia" w:hAnsiTheme="minorHAnsi" w:cstheme="minorBidi"/>
          <w:caps w:val="0"/>
          <w:noProof/>
          <w:color w:val="auto"/>
          <w:sz w:val="21"/>
          <w:szCs w:val="22"/>
        </w:rPr>
      </w:pPr>
      <w:r w:rsidRPr="00443690">
        <w:rPr>
          <w:noProof/>
        </w:rPr>
        <w:t>8.</w:t>
      </w:r>
      <w:r>
        <w:rPr>
          <w:rFonts w:asciiTheme="minorHAnsi" w:eastAsiaTheme="minorEastAsia" w:hAnsiTheme="minorHAnsi" w:cstheme="minorBidi"/>
          <w:caps w:val="0"/>
          <w:noProof/>
          <w:color w:val="auto"/>
          <w:sz w:val="21"/>
          <w:szCs w:val="22"/>
        </w:rPr>
        <w:tab/>
      </w:r>
      <w:r w:rsidRPr="00443690">
        <w:rPr>
          <w:noProof/>
        </w:rPr>
        <w:t>品質管理</w:t>
      </w:r>
      <w:r>
        <w:rPr>
          <w:noProof/>
        </w:rPr>
        <w:tab/>
      </w:r>
      <w:r>
        <w:rPr>
          <w:noProof/>
        </w:rPr>
        <w:fldChar w:fldCharType="begin"/>
      </w:r>
      <w:r>
        <w:rPr>
          <w:noProof/>
        </w:rPr>
        <w:instrText xml:space="preserve"> PAGEREF _Toc45473935 \h </w:instrText>
      </w:r>
      <w:r>
        <w:rPr>
          <w:noProof/>
        </w:rPr>
      </w:r>
      <w:r>
        <w:rPr>
          <w:noProof/>
        </w:rPr>
        <w:fldChar w:fldCharType="separate"/>
      </w:r>
      <w:r>
        <w:rPr>
          <w:noProof/>
        </w:rPr>
        <w:t>16</w:t>
      </w:r>
      <w:r>
        <w:rPr>
          <w:noProof/>
        </w:rPr>
        <w:fldChar w:fldCharType="end"/>
      </w:r>
    </w:p>
    <w:p w14:paraId="525B175E" w14:textId="0A59BA61"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8.1.</w:t>
      </w:r>
      <w:r>
        <w:rPr>
          <w:rFonts w:eastAsiaTheme="minorEastAsia" w:cstheme="minorBidi"/>
          <w:smallCaps w:val="0"/>
          <w:noProof/>
          <w:sz w:val="21"/>
        </w:rPr>
        <w:tab/>
      </w:r>
      <w:r w:rsidRPr="00443690">
        <w:rPr>
          <w:noProof/>
          <w:color w:val="000000" w:themeColor="text1"/>
        </w:rPr>
        <w:t>品質確保の方法</w:t>
      </w:r>
      <w:r>
        <w:rPr>
          <w:noProof/>
        </w:rPr>
        <w:tab/>
      </w:r>
      <w:r>
        <w:rPr>
          <w:noProof/>
        </w:rPr>
        <w:fldChar w:fldCharType="begin"/>
      </w:r>
      <w:r>
        <w:rPr>
          <w:noProof/>
        </w:rPr>
        <w:instrText xml:space="preserve"> PAGEREF _Toc45473936 \h </w:instrText>
      </w:r>
      <w:r>
        <w:rPr>
          <w:noProof/>
        </w:rPr>
      </w:r>
      <w:r>
        <w:rPr>
          <w:noProof/>
        </w:rPr>
        <w:fldChar w:fldCharType="separate"/>
      </w:r>
      <w:r>
        <w:rPr>
          <w:noProof/>
        </w:rPr>
        <w:t>16</w:t>
      </w:r>
      <w:r>
        <w:rPr>
          <w:noProof/>
        </w:rPr>
        <w:fldChar w:fldCharType="end"/>
      </w:r>
    </w:p>
    <w:p w14:paraId="0B9C41A0" w14:textId="052BDF6D" w:rsidR="00F45275" w:rsidRDefault="00F45275">
      <w:pPr>
        <w:pStyle w:val="23"/>
        <w:tabs>
          <w:tab w:val="left" w:pos="840"/>
          <w:tab w:val="right" w:leader="dot" w:pos="9016"/>
        </w:tabs>
        <w:rPr>
          <w:rFonts w:eastAsiaTheme="minorEastAsia" w:cstheme="minorBidi"/>
          <w:smallCaps w:val="0"/>
          <w:noProof/>
          <w:sz w:val="21"/>
        </w:rPr>
      </w:pPr>
      <w:r w:rsidRPr="00443690">
        <w:rPr>
          <w:noProof/>
          <w:color w:val="000000" w:themeColor="text1"/>
        </w:rPr>
        <w:t>8.2.</w:t>
      </w:r>
      <w:r>
        <w:rPr>
          <w:rFonts w:eastAsiaTheme="minorEastAsia" w:cstheme="minorBidi"/>
          <w:smallCaps w:val="0"/>
          <w:noProof/>
          <w:sz w:val="21"/>
        </w:rPr>
        <w:tab/>
      </w:r>
      <w:r w:rsidRPr="00443690">
        <w:rPr>
          <w:noProof/>
          <w:color w:val="000000" w:themeColor="text1"/>
        </w:rPr>
        <w:t>バージョン管理</w:t>
      </w:r>
      <w:r>
        <w:rPr>
          <w:noProof/>
        </w:rPr>
        <w:tab/>
      </w:r>
      <w:r>
        <w:rPr>
          <w:noProof/>
        </w:rPr>
        <w:fldChar w:fldCharType="begin"/>
      </w:r>
      <w:r>
        <w:rPr>
          <w:noProof/>
        </w:rPr>
        <w:instrText xml:space="preserve"> PAGEREF _Toc45473937 \h </w:instrText>
      </w:r>
      <w:r>
        <w:rPr>
          <w:noProof/>
        </w:rPr>
      </w:r>
      <w:r>
        <w:rPr>
          <w:noProof/>
        </w:rPr>
        <w:fldChar w:fldCharType="separate"/>
      </w:r>
      <w:r>
        <w:rPr>
          <w:noProof/>
        </w:rPr>
        <w:t>17</w:t>
      </w:r>
      <w:r>
        <w:rPr>
          <w:noProof/>
        </w:rPr>
        <w:fldChar w:fldCharType="end"/>
      </w:r>
    </w:p>
    <w:p w14:paraId="048E4DC0" w14:textId="21C5BB31" w:rsidR="00F45275" w:rsidRDefault="00F45275">
      <w:pPr>
        <w:pStyle w:val="13"/>
        <w:rPr>
          <w:rFonts w:asciiTheme="minorHAnsi" w:eastAsiaTheme="minorEastAsia" w:hAnsiTheme="minorHAnsi" w:cstheme="minorBidi"/>
          <w:caps w:val="0"/>
          <w:noProof/>
          <w:color w:val="auto"/>
          <w:sz w:val="21"/>
          <w:szCs w:val="22"/>
        </w:rPr>
      </w:pPr>
      <w:r w:rsidRPr="00443690">
        <w:rPr>
          <w:noProof/>
        </w:rPr>
        <w:t>9.</w:t>
      </w:r>
      <w:r>
        <w:rPr>
          <w:rFonts w:asciiTheme="minorHAnsi" w:eastAsiaTheme="minorEastAsia" w:hAnsiTheme="minorHAnsi" w:cstheme="minorBidi"/>
          <w:caps w:val="0"/>
          <w:noProof/>
          <w:color w:val="auto"/>
          <w:sz w:val="21"/>
          <w:szCs w:val="22"/>
        </w:rPr>
        <w:tab/>
      </w:r>
      <w:r w:rsidRPr="00443690">
        <w:rPr>
          <w:noProof/>
        </w:rPr>
        <w:t>リスク管理・課題管理・QA管理</w:t>
      </w:r>
      <w:r>
        <w:rPr>
          <w:noProof/>
        </w:rPr>
        <w:tab/>
      </w:r>
      <w:r>
        <w:rPr>
          <w:noProof/>
        </w:rPr>
        <w:fldChar w:fldCharType="begin"/>
      </w:r>
      <w:r>
        <w:rPr>
          <w:noProof/>
        </w:rPr>
        <w:instrText xml:space="preserve"> PAGEREF _Toc45473938 \h </w:instrText>
      </w:r>
      <w:r>
        <w:rPr>
          <w:noProof/>
        </w:rPr>
      </w:r>
      <w:r>
        <w:rPr>
          <w:noProof/>
        </w:rPr>
        <w:fldChar w:fldCharType="separate"/>
      </w:r>
      <w:r>
        <w:rPr>
          <w:noProof/>
        </w:rPr>
        <w:t>17</w:t>
      </w:r>
      <w:r>
        <w:rPr>
          <w:noProof/>
        </w:rPr>
        <w:fldChar w:fldCharType="end"/>
      </w:r>
    </w:p>
    <w:p w14:paraId="6249822F" w14:textId="2325717B" w:rsidR="00F45275" w:rsidRDefault="00F45275">
      <w:pPr>
        <w:pStyle w:val="13"/>
        <w:rPr>
          <w:rFonts w:asciiTheme="minorHAnsi" w:eastAsiaTheme="minorEastAsia" w:hAnsiTheme="minorHAnsi" w:cstheme="minorBidi"/>
          <w:caps w:val="0"/>
          <w:noProof/>
          <w:color w:val="auto"/>
          <w:sz w:val="21"/>
          <w:szCs w:val="22"/>
        </w:rPr>
      </w:pPr>
      <w:r w:rsidRPr="00443690">
        <w:rPr>
          <w:noProof/>
        </w:rPr>
        <w:t>10.</w:t>
      </w:r>
      <w:r>
        <w:rPr>
          <w:rFonts w:asciiTheme="minorHAnsi" w:eastAsiaTheme="minorEastAsia" w:hAnsiTheme="minorHAnsi" w:cstheme="minorBidi"/>
          <w:caps w:val="0"/>
          <w:noProof/>
          <w:color w:val="auto"/>
          <w:sz w:val="21"/>
          <w:szCs w:val="22"/>
        </w:rPr>
        <w:tab/>
      </w:r>
      <w:r w:rsidRPr="00443690">
        <w:rPr>
          <w:noProof/>
        </w:rPr>
        <w:t>変更管理</w:t>
      </w:r>
      <w:r>
        <w:rPr>
          <w:noProof/>
        </w:rPr>
        <w:tab/>
      </w:r>
      <w:r>
        <w:rPr>
          <w:noProof/>
        </w:rPr>
        <w:fldChar w:fldCharType="begin"/>
      </w:r>
      <w:r>
        <w:rPr>
          <w:noProof/>
        </w:rPr>
        <w:instrText xml:space="preserve"> PAGEREF _Toc45473939 \h </w:instrText>
      </w:r>
      <w:r>
        <w:rPr>
          <w:noProof/>
        </w:rPr>
      </w:r>
      <w:r>
        <w:rPr>
          <w:noProof/>
        </w:rPr>
        <w:fldChar w:fldCharType="separate"/>
      </w:r>
      <w:r>
        <w:rPr>
          <w:noProof/>
        </w:rPr>
        <w:t>17</w:t>
      </w:r>
      <w:r>
        <w:rPr>
          <w:noProof/>
        </w:rPr>
        <w:fldChar w:fldCharType="end"/>
      </w:r>
    </w:p>
    <w:p w14:paraId="39143132" w14:textId="24E95B7A" w:rsidR="00F45275" w:rsidRDefault="00F45275">
      <w:pPr>
        <w:pStyle w:val="13"/>
        <w:rPr>
          <w:rFonts w:asciiTheme="minorHAnsi" w:eastAsiaTheme="minorEastAsia" w:hAnsiTheme="minorHAnsi" w:cstheme="minorBidi"/>
          <w:caps w:val="0"/>
          <w:noProof/>
          <w:color w:val="auto"/>
          <w:sz w:val="21"/>
          <w:szCs w:val="22"/>
        </w:rPr>
      </w:pPr>
      <w:r w:rsidRPr="00443690">
        <w:rPr>
          <w:noProof/>
        </w:rPr>
        <w:t>11.</w:t>
      </w:r>
      <w:r>
        <w:rPr>
          <w:rFonts w:asciiTheme="minorHAnsi" w:eastAsiaTheme="minorEastAsia" w:hAnsiTheme="minorHAnsi" w:cstheme="minorBidi"/>
          <w:caps w:val="0"/>
          <w:noProof/>
          <w:color w:val="auto"/>
          <w:sz w:val="21"/>
          <w:szCs w:val="22"/>
        </w:rPr>
        <w:tab/>
      </w:r>
      <w:r>
        <w:rPr>
          <w:noProof/>
        </w:rPr>
        <w:t>外部資料管理方法</w:t>
      </w:r>
      <w:r>
        <w:rPr>
          <w:noProof/>
        </w:rPr>
        <w:tab/>
      </w:r>
      <w:r>
        <w:rPr>
          <w:noProof/>
        </w:rPr>
        <w:fldChar w:fldCharType="begin"/>
      </w:r>
      <w:r>
        <w:rPr>
          <w:noProof/>
        </w:rPr>
        <w:instrText xml:space="preserve"> PAGEREF _Toc45473940 \h </w:instrText>
      </w:r>
      <w:r>
        <w:rPr>
          <w:noProof/>
        </w:rPr>
      </w:r>
      <w:r>
        <w:rPr>
          <w:noProof/>
        </w:rPr>
        <w:fldChar w:fldCharType="separate"/>
      </w:r>
      <w:r>
        <w:rPr>
          <w:noProof/>
        </w:rPr>
        <w:t>18</w:t>
      </w:r>
      <w:r>
        <w:rPr>
          <w:noProof/>
        </w:rPr>
        <w:fldChar w:fldCharType="end"/>
      </w:r>
    </w:p>
    <w:p w14:paraId="3041927B" w14:textId="56B02920" w:rsidR="00554DEA" w:rsidRDefault="00895057">
      <w:pPr>
        <w:rPr>
          <w:rFonts w:ascii="ＭＳ Ｐ明朝" w:eastAsia="ＭＳ Ｐ明朝" w:hAnsi="ＭＳ Ｐ明朝"/>
          <w:b/>
          <w:color w:val="000000" w:themeColor="text1"/>
          <w:szCs w:val="21"/>
        </w:rPr>
      </w:pPr>
      <w:r w:rsidRPr="00BB3083">
        <w:rPr>
          <w:rFonts w:asciiTheme="minorEastAsia" w:eastAsiaTheme="minorEastAsia" w:hAnsiTheme="minorEastAsia"/>
          <w:b/>
          <w:color w:val="000000" w:themeColor="text1"/>
          <w:szCs w:val="21"/>
        </w:rPr>
        <w:fldChar w:fldCharType="end"/>
      </w:r>
      <w:r w:rsidR="00705B67" w:rsidRPr="002B1D06">
        <w:rPr>
          <w:rFonts w:ascii="ＭＳ Ｐ明朝" w:eastAsia="ＭＳ Ｐ明朝" w:hAnsi="ＭＳ Ｐ明朝"/>
          <w:b/>
          <w:color w:val="000000" w:themeColor="text1"/>
          <w:szCs w:val="21"/>
        </w:rPr>
        <w:br w:type="page"/>
      </w:r>
    </w:p>
    <w:p w14:paraId="5E9D512C" w14:textId="77777777" w:rsidR="00C62EE8" w:rsidRPr="00B577AF" w:rsidRDefault="00B41572" w:rsidP="003E7374">
      <w:pPr>
        <w:rPr>
          <w:rFonts w:ascii="ＭＳ Ｐ明朝" w:eastAsia="ＭＳ Ｐ明朝" w:hAnsi="ＭＳ Ｐ明朝"/>
          <w:color w:val="000000" w:themeColor="text1"/>
          <w:sz w:val="22"/>
          <w:szCs w:val="20"/>
          <w:lang w:val="vi-VN"/>
        </w:rPr>
      </w:pPr>
      <w:r w:rsidRPr="00B577AF">
        <w:rPr>
          <w:rFonts w:ascii="ＭＳ Ｐ明朝" w:eastAsia="ＭＳ Ｐ明朝" w:hAnsi="ＭＳ Ｐ明朝" w:hint="eastAsia"/>
          <w:b/>
          <w:color w:val="000000" w:themeColor="text1"/>
          <w:sz w:val="22"/>
          <w:szCs w:val="20"/>
        </w:rPr>
        <w:lastRenderedPageBreak/>
        <w:t>略語</w:t>
      </w:r>
    </w:p>
    <w:p w14:paraId="543FF2AE" w14:textId="30D4067C" w:rsidR="00C62EE8" w:rsidRPr="00603066" w:rsidRDefault="00742A08" w:rsidP="00C62EE8">
      <w:pPr>
        <w:tabs>
          <w:tab w:val="left" w:pos="1418"/>
        </w:tabs>
        <w:ind w:leftChars="100" w:left="210"/>
        <w:rPr>
          <w:rFonts w:ascii="Arial" w:eastAsia="ＭＳ Ｐ明朝" w:hAnsi="Arial"/>
          <w:color w:val="000000" w:themeColor="text1"/>
          <w:lang w:val="vi-VN"/>
        </w:rPr>
      </w:pPr>
      <w:r>
        <w:rPr>
          <w:rFonts w:ascii="ＭＳ Ｐ明朝" w:eastAsia="ＭＳ Ｐ明朝" w:hAnsi="ＭＳ Ｐ明朝" w:hint="eastAsia"/>
          <w:color w:val="000000" w:themeColor="text1"/>
          <w:lang w:val="vi-VN"/>
        </w:rPr>
        <w:t>F</w:t>
      </w:r>
      <w:r w:rsidR="00D66DB6">
        <w:rPr>
          <w:rFonts w:ascii="ＭＳ Ｐ明朝" w:eastAsia="ＭＳ Ｐ明朝" w:hAnsi="ＭＳ Ｐ明朝" w:hint="eastAsia"/>
          <w:color w:val="000000" w:themeColor="text1"/>
          <w:lang w:val="vi-VN"/>
        </w:rPr>
        <w:t>FOS</w:t>
      </w:r>
      <w:r w:rsidR="00603066">
        <w:rPr>
          <w:rFonts w:ascii="Arial" w:eastAsia="ＭＳ Ｐ明朝" w:hAnsi="Arial"/>
          <w:color w:val="000000" w:themeColor="text1"/>
          <w:lang w:val="vi-VN"/>
        </w:rPr>
        <w:t>irst OutSourcing</w:t>
      </w:r>
    </w:p>
    <w:p w14:paraId="344DD40E" w14:textId="0B86E21B" w:rsidR="00CB0099" w:rsidRPr="00B577AF" w:rsidRDefault="00E532CC" w:rsidP="00C62EE8">
      <w:pPr>
        <w:tabs>
          <w:tab w:val="left" w:pos="1418"/>
        </w:tabs>
        <w:ind w:leftChars="100" w:left="210"/>
        <w:rPr>
          <w:rFonts w:ascii="ＭＳ Ｐ明朝" w:eastAsia="ＭＳ Ｐ明朝" w:hAnsi="ＭＳ Ｐ明朝"/>
          <w:color w:val="000000" w:themeColor="text1"/>
          <w:lang w:val="vi-VN"/>
        </w:rPr>
      </w:pPr>
      <w:r>
        <w:rPr>
          <w:rFonts w:ascii="ＭＳ Ｐ明朝" w:eastAsia="ＭＳ Ｐ明朝" w:hAnsi="ＭＳ Ｐ明朝"/>
          <w:color w:val="000000" w:themeColor="text1"/>
          <w:lang w:val="vi-VN"/>
        </w:rPr>
        <w:t>HT</w:t>
      </w:r>
      <w:r w:rsidR="00CB0099" w:rsidRPr="00B577AF">
        <w:rPr>
          <w:rFonts w:ascii="ＭＳ Ｐ明朝" w:eastAsia="ＭＳ Ｐ明朝" w:hAnsi="ＭＳ Ｐ明朝" w:hint="eastAsia"/>
          <w:color w:val="000000" w:themeColor="text1"/>
          <w:lang w:val="vi-VN"/>
        </w:rPr>
        <w:tab/>
      </w:r>
      <w:r w:rsidR="00603066">
        <w:rPr>
          <w:rFonts w:ascii="Arial" w:eastAsia="ＭＳ Ｐ明朝" w:hAnsi="Arial"/>
          <w:color w:val="000000" w:themeColor="text1"/>
          <w:lang w:val="vi-VN"/>
        </w:rPr>
        <w:t>Hybrid Technologies</w:t>
      </w:r>
      <w:r w:rsidR="00603066" w:rsidRPr="00B577AF">
        <w:rPr>
          <w:rFonts w:ascii="ＭＳ Ｐ明朝" w:eastAsia="ＭＳ Ｐ明朝" w:hAnsi="ＭＳ Ｐ明朝"/>
          <w:color w:val="000000" w:themeColor="text1"/>
          <w:lang w:val="vi-VN"/>
        </w:rPr>
        <w:t xml:space="preserve"> </w:t>
      </w:r>
    </w:p>
    <w:p w14:paraId="28CCE492" w14:textId="77777777" w:rsidR="003E7374" w:rsidRPr="00B577AF" w:rsidRDefault="003E7374" w:rsidP="00C62EE8">
      <w:pPr>
        <w:tabs>
          <w:tab w:val="left" w:pos="1418"/>
        </w:tabs>
        <w:ind w:leftChars="100" w:left="210"/>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DB</w:t>
      </w:r>
      <w:r w:rsidRPr="00B577AF">
        <w:rPr>
          <w:rFonts w:ascii="ＭＳ Ｐ明朝" w:eastAsia="ＭＳ Ｐ明朝" w:hAnsi="ＭＳ Ｐ明朝" w:hint="eastAsia"/>
          <w:color w:val="000000" w:themeColor="text1"/>
        </w:rPr>
        <w:tab/>
        <w:t>データベース</w:t>
      </w:r>
    </w:p>
    <w:p w14:paraId="57697374" w14:textId="77777777" w:rsidR="00C62EE8" w:rsidRPr="00B577AF" w:rsidRDefault="00C62EE8"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HW</w:t>
      </w:r>
      <w:r w:rsidRPr="00B577AF">
        <w:rPr>
          <w:rFonts w:ascii="ＭＳ Ｐ明朝" w:eastAsia="ＭＳ Ｐ明朝" w:hAnsi="ＭＳ Ｐ明朝" w:hint="eastAsia"/>
          <w:color w:val="000000" w:themeColor="text1"/>
        </w:rPr>
        <w:tab/>
        <w:t>ハードウェア</w:t>
      </w:r>
    </w:p>
    <w:p w14:paraId="037F0EBF" w14:textId="77777777" w:rsidR="000772CB" w:rsidRPr="00B577AF" w:rsidRDefault="000772CB"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SW</w:t>
      </w:r>
      <w:r w:rsidRPr="00B577AF">
        <w:rPr>
          <w:rFonts w:ascii="ＭＳ Ｐ明朝" w:eastAsia="ＭＳ Ｐ明朝" w:hAnsi="ＭＳ Ｐ明朝" w:hint="eastAsia"/>
          <w:color w:val="000000" w:themeColor="text1"/>
        </w:rPr>
        <w:tab/>
        <w:t>ソフトウェア</w:t>
      </w:r>
    </w:p>
    <w:p w14:paraId="3C65748D" w14:textId="77777777" w:rsidR="00B41572" w:rsidRPr="00B577AF" w:rsidRDefault="00B41572"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w:t>
      </w:r>
      <w:r w:rsidR="0077525C" w:rsidRPr="00B577AF">
        <w:rPr>
          <w:rFonts w:ascii="ＭＳ Ｐ明朝" w:eastAsia="ＭＳ Ｐ明朝" w:hAnsi="ＭＳ Ｐ明朝"/>
          <w:color w:val="000000" w:themeColor="text1"/>
        </w:rPr>
        <w:tab/>
      </w:r>
      <w:r w:rsidR="0077525C" w:rsidRPr="00B577AF">
        <w:rPr>
          <w:rFonts w:ascii="ＭＳ Ｐ明朝" w:eastAsia="ＭＳ Ｐ明朝" w:hAnsi="ＭＳ Ｐ明朝" w:hint="eastAsia"/>
          <w:color w:val="000000" w:themeColor="text1"/>
        </w:rPr>
        <w:t>プロジェクト</w:t>
      </w:r>
    </w:p>
    <w:p w14:paraId="1B3523C9" w14:textId="77777777" w:rsidR="0077525C" w:rsidRPr="00B577AF" w:rsidRDefault="0077525C"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PM</w:t>
      </w:r>
      <w:r w:rsidRPr="00B577AF">
        <w:rPr>
          <w:rFonts w:ascii="ＭＳ Ｐ明朝" w:eastAsia="ＭＳ Ｐ明朝" w:hAnsi="ＭＳ Ｐ明朝" w:hint="eastAsia"/>
          <w:color w:val="000000" w:themeColor="text1"/>
        </w:rPr>
        <w:tab/>
        <w:t>プロジェクトマネージャ</w:t>
      </w:r>
    </w:p>
    <w:p w14:paraId="60AA9256" w14:textId="77777777" w:rsidR="000D762B" w:rsidRPr="00B577AF" w:rsidRDefault="000D762B"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PG</w:t>
      </w:r>
      <w:r w:rsidRPr="00B577AF">
        <w:rPr>
          <w:rFonts w:ascii="ＭＳ Ｐ明朝" w:eastAsia="ＭＳ Ｐ明朝" w:hAnsi="ＭＳ Ｐ明朝" w:hint="eastAsia"/>
          <w:color w:val="000000" w:themeColor="text1"/>
        </w:rPr>
        <w:tab/>
      </w:r>
      <w:r w:rsidR="00D10178" w:rsidRPr="00B577AF">
        <w:rPr>
          <w:rFonts w:ascii="ＭＳ Ｐ明朝" w:eastAsia="ＭＳ Ｐ明朝" w:hAnsi="ＭＳ Ｐ明朝" w:hint="eastAsia"/>
          <w:color w:val="000000" w:themeColor="text1"/>
        </w:rPr>
        <w:t>プログラマ</w:t>
      </w:r>
    </w:p>
    <w:p w14:paraId="0ABCCF8D" w14:textId="77777777" w:rsidR="0007792C" w:rsidRPr="00B577AF" w:rsidRDefault="00713B2C" w:rsidP="00C62EE8">
      <w:pPr>
        <w:tabs>
          <w:tab w:val="left" w:pos="1418"/>
        </w:tabs>
        <w:ind w:leftChars="100" w:left="21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W</w:t>
      </w:r>
      <w:r w:rsidRPr="00B577AF">
        <w:rPr>
          <w:rFonts w:ascii="ＭＳ Ｐ明朝" w:eastAsia="ＭＳ Ｐ明朝" w:hAnsi="ＭＳ Ｐ明朝"/>
          <w:color w:val="000000" w:themeColor="text1"/>
        </w:rPr>
        <w:t>BS</w:t>
      </w:r>
      <w:r w:rsidRPr="00B577AF">
        <w:rPr>
          <w:rFonts w:ascii="ＭＳ Ｐ明朝" w:eastAsia="ＭＳ Ｐ明朝" w:hAnsi="ＭＳ Ｐ明朝"/>
          <w:color w:val="000000" w:themeColor="text1"/>
        </w:rPr>
        <w:tab/>
      </w:r>
      <w:r w:rsidRPr="00B577AF">
        <w:rPr>
          <w:rFonts w:ascii="ＭＳ Ｐ明朝" w:eastAsia="ＭＳ Ｐ明朝" w:hAnsi="ＭＳ Ｐ明朝" w:hint="eastAsia"/>
          <w:color w:val="000000" w:themeColor="text1"/>
        </w:rPr>
        <w:t>詳細スケジュール</w:t>
      </w:r>
    </w:p>
    <w:p w14:paraId="087313B1" w14:textId="77777777" w:rsidR="008601C4" w:rsidRPr="00B577AF" w:rsidRDefault="008601C4">
      <w:pPr>
        <w:widowControl/>
        <w:jc w:val="left"/>
        <w:rPr>
          <w:rFonts w:ascii="ＭＳ Ｐ明朝" w:eastAsia="ＭＳ Ｐ明朝" w:hAnsi="ＭＳ Ｐ明朝"/>
          <w:color w:val="000000" w:themeColor="text1"/>
        </w:rPr>
      </w:pPr>
      <w:r w:rsidRPr="00B577AF">
        <w:rPr>
          <w:rFonts w:ascii="ＭＳ Ｐ明朝" w:eastAsia="ＭＳ Ｐ明朝" w:hAnsi="ＭＳ Ｐ明朝"/>
          <w:color w:val="000000" w:themeColor="text1"/>
        </w:rPr>
        <w:br w:type="page"/>
      </w:r>
    </w:p>
    <w:p w14:paraId="41C71B02" w14:textId="4A550B6B" w:rsidR="00C41ED4" w:rsidRPr="00B577AF" w:rsidRDefault="008A6AE3" w:rsidP="00A70A6E">
      <w:pPr>
        <w:pStyle w:val="1"/>
        <w:numPr>
          <w:ilvl w:val="0"/>
          <w:numId w:val="17"/>
        </w:numPr>
        <w:rPr>
          <w:color w:val="000000" w:themeColor="text1"/>
        </w:rPr>
      </w:pPr>
      <w:bookmarkStart w:id="0" w:name="_Toc417932323"/>
      <w:bookmarkStart w:id="1" w:name="_Toc45473909"/>
      <w:r>
        <w:rPr>
          <w:color w:val="000000" w:themeColor="text1"/>
        </w:rPr>
        <w:lastRenderedPageBreak/>
        <w:t>M</w:t>
      </w:r>
      <w:r>
        <w:rPr>
          <w:rFonts w:ascii="Calibri" w:hAnsi="Calibri" w:cs="Calibri"/>
          <w:color w:val="000000" w:themeColor="text1"/>
        </w:rPr>
        <w:t>ục đích của dự án</w:t>
      </w:r>
      <w:bookmarkEnd w:id="0"/>
      <w:bookmarkEnd w:id="1"/>
    </w:p>
    <w:p w14:paraId="0E63EDED" w14:textId="78F4E305" w:rsidR="00A73ABC" w:rsidRPr="00B577AF" w:rsidRDefault="004F19DF" w:rsidP="00955E40">
      <w:pPr>
        <w:pStyle w:val="2"/>
        <w:ind w:left="567"/>
        <w:jc w:val="left"/>
        <w:rPr>
          <w:rFonts w:ascii="ＭＳ Ｐ明朝" w:eastAsia="ＭＳ Ｐ明朝" w:hAnsi="ＭＳ Ｐ明朝"/>
          <w:color w:val="000000" w:themeColor="text1"/>
        </w:rPr>
      </w:pPr>
      <w:bookmarkStart w:id="2" w:name="_Toc45473910"/>
      <w:r>
        <w:rPr>
          <w:rFonts w:hint="eastAsia"/>
          <w:color w:val="000000" w:themeColor="text1"/>
        </w:rPr>
        <w:t>M</w:t>
      </w:r>
      <w:r>
        <w:rPr>
          <w:rFonts w:ascii="Calibri" w:hAnsi="Calibri" w:cs="Calibri"/>
          <w:color w:val="000000" w:themeColor="text1"/>
        </w:rPr>
        <w:t>ục đích của tài liệu này</w:t>
      </w:r>
      <w:bookmarkEnd w:id="2"/>
    </w:p>
    <w:p w14:paraId="34AA7900" w14:textId="01AAC48D" w:rsidR="001A4E1C" w:rsidRDefault="001A4E1C" w:rsidP="001A4E1C">
      <w:pPr>
        <w:ind w:left="105" w:hangingChars="50" w:hanging="105"/>
        <w:rPr>
          <w:rFonts w:ascii="Cambria" w:eastAsia="ＭＳ Ｐ明朝" w:hAnsi="Cambria"/>
          <w:color w:val="000000" w:themeColor="text1"/>
        </w:rPr>
      </w:pPr>
      <w:r>
        <w:rPr>
          <w:rFonts w:ascii="ＭＳ Ｐ明朝" w:eastAsia="ＭＳ Ｐ明朝" w:hAnsi="ＭＳ Ｐ明朝"/>
          <w:color w:val="000000" w:themeColor="text1"/>
        </w:rPr>
        <w:t>Tài li</w:t>
      </w:r>
      <w:r>
        <w:rPr>
          <w:rFonts w:ascii="Cambria" w:eastAsia="ＭＳ Ｐ明朝" w:hAnsi="Cambria"/>
          <w:color w:val="000000" w:themeColor="text1"/>
        </w:rPr>
        <w:t xml:space="preserve">ệu này mô tả tổng quan thông tin về dự án “Hệ thống quản lý từ vựng cho các dự án outsourcing” giữa hai công ty FirstOutSourcing (gọi tắt là </w:t>
      </w:r>
      <w:r w:rsidR="00446F2E">
        <w:rPr>
          <w:rFonts w:ascii="Cambria" w:eastAsia="ＭＳ Ｐ明朝" w:hAnsi="Cambria" w:hint="eastAsia"/>
          <w:color w:val="000000" w:themeColor="text1"/>
        </w:rPr>
        <w:t>FOS</w:t>
      </w:r>
      <w:r>
        <w:rPr>
          <w:rFonts w:ascii="Cambria" w:eastAsia="ＭＳ Ｐ明朝" w:hAnsi="Cambria"/>
          <w:color w:val="000000" w:themeColor="text1"/>
        </w:rPr>
        <w:t>) và Hybrid Technologies (gọi tắt là HT). Tài liệu mô tả yêu cầu về deliverables, quy trình, phương châm thực hiện dự án, master schedule, sơ đồ tổ chức…</w:t>
      </w:r>
    </w:p>
    <w:p w14:paraId="2AAB5A8A" w14:textId="1740D803" w:rsidR="00C41ED4" w:rsidRPr="00B577AF" w:rsidRDefault="001A4E1C" w:rsidP="001A4E1C">
      <w:pPr>
        <w:ind w:left="105" w:hangingChars="50" w:hanging="105"/>
        <w:rPr>
          <w:rFonts w:ascii="ＭＳ Ｐ明朝" w:eastAsia="ＭＳ Ｐ明朝" w:hAnsi="ＭＳ Ｐ明朝"/>
          <w:color w:val="000000" w:themeColor="text1"/>
        </w:rPr>
      </w:pPr>
      <w:r>
        <w:rPr>
          <w:rFonts w:ascii="Cambria" w:eastAsia="ＭＳ Ｐ明朝" w:hAnsi="Cambria"/>
          <w:color w:val="000000" w:themeColor="text1"/>
        </w:rPr>
        <w:t>Mục đích của tài liệu này là định nghĩa các hạng mục mà thành viên dự án phải tuân thủ trong quá trình thực hiện dự án, qua đó đảm bảo hiệu suất và chất lượng công việc, giúp cho dự án thành công.</w:t>
      </w:r>
      <w:r w:rsidRPr="00B577AF">
        <w:rPr>
          <w:rFonts w:ascii="ＭＳ Ｐ明朝" w:eastAsia="ＭＳ Ｐ明朝" w:hAnsi="ＭＳ Ｐ明朝"/>
          <w:color w:val="000000" w:themeColor="text1"/>
        </w:rPr>
        <w:t xml:space="preserve"> </w:t>
      </w:r>
    </w:p>
    <w:p w14:paraId="0ABD37E1" w14:textId="77777777" w:rsidR="00C41ED4" w:rsidRPr="00B577AF" w:rsidRDefault="00C41ED4" w:rsidP="00C41ED4">
      <w:pPr>
        <w:rPr>
          <w:rFonts w:ascii="ＭＳ Ｐ明朝" w:eastAsia="ＭＳ Ｐ明朝" w:hAnsi="ＭＳ Ｐ明朝"/>
          <w:color w:val="000000" w:themeColor="text1"/>
        </w:rPr>
      </w:pPr>
    </w:p>
    <w:p w14:paraId="18155AC1" w14:textId="2A71AC05" w:rsidR="00C41ED4" w:rsidRDefault="001A4E1C" w:rsidP="001A4E1C">
      <w:pPr>
        <w:ind w:left="105" w:hangingChars="50" w:hanging="105"/>
        <w:rPr>
          <w:rFonts w:ascii="ＭＳ Ｐ明朝" w:eastAsia="ＭＳ Ｐ明朝" w:hAnsi="ＭＳ Ｐ明朝"/>
          <w:color w:val="000000" w:themeColor="text1"/>
        </w:rPr>
      </w:pPr>
      <w:r>
        <w:rPr>
          <w:rFonts w:ascii="ＭＳ Ｐ明朝" w:eastAsia="ＭＳ Ｐ明朝" w:hAnsi="ＭＳ Ｐ明朝"/>
          <w:color w:val="000000" w:themeColor="text1"/>
        </w:rPr>
        <w:t>Trong quá trình phát tri</w:t>
      </w:r>
      <w:r>
        <w:rPr>
          <w:rFonts w:ascii="Cambria" w:eastAsia="ＭＳ Ｐ明朝" w:hAnsi="Cambria"/>
          <w:color w:val="000000" w:themeColor="text1"/>
        </w:rPr>
        <w:t xml:space="preserve">ển dự án, tài liệu này có thể được thay đổi để phù hợp với hiện trạng dự án, với điều kiện được sự chấp thuận của công ty </w:t>
      </w:r>
      <w:r w:rsidR="00FD29CA">
        <w:rPr>
          <w:rFonts w:ascii="Cambria" w:eastAsia="ＭＳ Ｐ明朝" w:hAnsi="Cambria" w:hint="eastAsia"/>
          <w:color w:val="000000" w:themeColor="text1"/>
        </w:rPr>
        <w:t>FOS</w:t>
      </w:r>
      <w:r>
        <w:rPr>
          <w:rFonts w:ascii="Cambria" w:eastAsia="ＭＳ Ｐ明朝" w:hAnsi="Cambria"/>
          <w:color w:val="000000" w:themeColor="text1"/>
        </w:rPr>
        <w:t>.</w:t>
      </w:r>
      <w:r>
        <w:rPr>
          <w:rFonts w:ascii="ＭＳ Ｐ明朝" w:eastAsia="ＭＳ Ｐ明朝" w:hAnsi="ＭＳ Ｐ明朝"/>
          <w:color w:val="000000" w:themeColor="text1"/>
        </w:rPr>
        <w:t xml:space="preserve"> </w:t>
      </w:r>
    </w:p>
    <w:p w14:paraId="06475171" w14:textId="77777777" w:rsidR="00AC6D87" w:rsidRPr="00AC6D87" w:rsidRDefault="00AC6D87" w:rsidP="00C41ED4">
      <w:pPr>
        <w:rPr>
          <w:rFonts w:ascii="ＭＳ Ｐ明朝" w:eastAsia="ＭＳ Ｐ明朝" w:hAnsi="ＭＳ Ｐ明朝"/>
          <w:color w:val="000000" w:themeColor="text1"/>
        </w:rPr>
      </w:pPr>
    </w:p>
    <w:p w14:paraId="790C1FC8" w14:textId="346C4AA5" w:rsidR="00EE6B66" w:rsidRPr="00B577AF" w:rsidRDefault="00C764EB" w:rsidP="00EE6B66">
      <w:pPr>
        <w:pStyle w:val="2"/>
        <w:ind w:left="567"/>
        <w:rPr>
          <w:color w:val="000000" w:themeColor="text1"/>
        </w:rPr>
      </w:pPr>
      <w:bookmarkStart w:id="3" w:name="_Toc45473911"/>
      <w:r>
        <w:rPr>
          <w:rFonts w:hint="eastAsia"/>
          <w:color w:val="000000" w:themeColor="text1"/>
        </w:rPr>
        <w:t>M</w:t>
      </w:r>
      <w:r>
        <w:rPr>
          <w:rFonts w:ascii="Calibri" w:hAnsi="Calibri" w:cs="Calibri"/>
          <w:color w:val="000000" w:themeColor="text1"/>
        </w:rPr>
        <w:t>ục đich của dự án</w:t>
      </w:r>
      <w:bookmarkEnd w:id="3"/>
    </w:p>
    <w:p w14:paraId="612C43A6" w14:textId="71E0B98F" w:rsidR="00EE6B66" w:rsidRPr="00B577AF" w:rsidRDefault="00C764EB" w:rsidP="00C41ED4">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M</w:t>
      </w:r>
      <w:r>
        <w:rPr>
          <w:rFonts w:ascii="Cambria" w:eastAsia="ＭＳ Ｐ明朝" w:hAnsi="Cambria"/>
          <w:color w:val="000000" w:themeColor="text1"/>
        </w:rPr>
        <w:t xml:space="preserve">ục đích của dự án là phát triển hệ thống quản lý từ vựng cho các dự án outsourcing của công ty </w:t>
      </w:r>
      <w:r w:rsidR="00FD29CA">
        <w:rPr>
          <w:rFonts w:ascii="Cambria" w:eastAsia="ＭＳ Ｐ明朝" w:hAnsi="Cambria" w:hint="eastAsia"/>
          <w:color w:val="000000" w:themeColor="text1"/>
        </w:rPr>
        <w:t>FOS</w:t>
      </w:r>
      <w:r>
        <w:rPr>
          <w:rFonts w:ascii="Cambria" w:eastAsia="ＭＳ Ｐ明朝" w:hAnsi="Cambria"/>
          <w:color w:val="000000" w:themeColor="text1"/>
        </w:rPr>
        <w:t xml:space="preserve">, theo mô tả trong mục 1.4, nhằm nâng cao hiệu suất công việc cho các đội phát triển của công ty </w:t>
      </w:r>
      <w:r w:rsidR="00FD29CA">
        <w:rPr>
          <w:rFonts w:ascii="Cambria" w:eastAsia="ＭＳ Ｐ明朝" w:hAnsi="Cambria" w:hint="eastAsia"/>
          <w:color w:val="000000" w:themeColor="text1"/>
        </w:rPr>
        <w:t>FOS</w:t>
      </w:r>
      <w:r>
        <w:rPr>
          <w:rFonts w:ascii="Cambria" w:eastAsia="ＭＳ Ｐ明朝" w:hAnsi="Cambria"/>
          <w:color w:val="000000" w:themeColor="text1"/>
        </w:rPr>
        <w:t>.</w:t>
      </w:r>
      <w:r w:rsidRPr="00B577AF">
        <w:rPr>
          <w:rFonts w:ascii="ＭＳ Ｐ明朝" w:eastAsia="ＭＳ Ｐ明朝" w:hAnsi="ＭＳ Ｐ明朝"/>
          <w:color w:val="000000" w:themeColor="text1"/>
        </w:rPr>
        <w:t xml:space="preserve"> </w:t>
      </w:r>
    </w:p>
    <w:p w14:paraId="7A2C2B37" w14:textId="77777777" w:rsidR="00AC6D87" w:rsidRPr="0073064C" w:rsidRDefault="00AC6D87" w:rsidP="00C41ED4">
      <w:pPr>
        <w:rPr>
          <w:rFonts w:ascii="ＭＳ Ｐ明朝" w:eastAsia="ＭＳ Ｐ明朝" w:hAnsi="ＭＳ Ｐ明朝"/>
          <w:color w:val="000000" w:themeColor="text1"/>
        </w:rPr>
      </w:pPr>
    </w:p>
    <w:p w14:paraId="0B82DD1D" w14:textId="19C07999" w:rsidR="003D068C" w:rsidRPr="00B577AF" w:rsidRDefault="009A712C" w:rsidP="00955E40">
      <w:pPr>
        <w:pStyle w:val="2"/>
        <w:ind w:left="567"/>
        <w:rPr>
          <w:color w:val="000000" w:themeColor="text1"/>
        </w:rPr>
      </w:pPr>
      <w:bookmarkStart w:id="4" w:name="_Toc45473912"/>
      <w:r>
        <w:rPr>
          <w:rFonts w:hint="eastAsia"/>
          <w:color w:val="000000" w:themeColor="text1"/>
        </w:rPr>
        <w:t>M</w:t>
      </w:r>
      <w:r>
        <w:rPr>
          <w:rFonts w:ascii="Calibri" w:hAnsi="Calibri" w:cs="Calibri"/>
          <w:color w:val="000000" w:themeColor="text1"/>
        </w:rPr>
        <w:t>ục tiêu của dự</w:t>
      </w:r>
      <w:bookmarkEnd w:id="4"/>
    </w:p>
    <w:p w14:paraId="36694607" w14:textId="15023954" w:rsidR="004C0662" w:rsidRDefault="009A712C" w:rsidP="00931B99">
      <w:pPr>
        <w:rPr>
          <w:rFonts w:ascii="ＭＳ Ｐ明朝" w:eastAsia="ＭＳ Ｐ明朝" w:hAnsi="ＭＳ Ｐ明朝"/>
          <w:color w:val="000000" w:themeColor="text1"/>
        </w:rPr>
      </w:pPr>
      <w:r>
        <w:rPr>
          <w:rFonts w:hAnsi="Times New Roman" w:hint="eastAsia"/>
          <w:sz w:val="22"/>
        </w:rPr>
        <w:t>M</w:t>
      </w:r>
      <w:r>
        <w:rPr>
          <w:rFonts w:ascii="Calibri" w:hAnsi="Calibri" w:cs="Calibri"/>
          <w:sz w:val="22"/>
        </w:rPr>
        <w:t>ục tiêu của dự án là hoàn thành việc xây dựng hệ thống hỗ trợ quản lý từ vựng cho các dự án outsourcing. Dự án sẽ hoàn thành vào ngày 4/10/2020.</w:t>
      </w:r>
      <w:r>
        <w:rPr>
          <w:rFonts w:ascii="ＭＳ Ｐ明朝" w:eastAsia="ＭＳ Ｐ明朝" w:hAnsi="ＭＳ Ｐ明朝"/>
          <w:color w:val="000000" w:themeColor="text1"/>
        </w:rPr>
        <w:t xml:space="preserve"> </w:t>
      </w:r>
    </w:p>
    <w:p w14:paraId="7FB03FA0" w14:textId="77777777" w:rsidR="00931B99" w:rsidRDefault="00931B99" w:rsidP="00931B99">
      <w:pPr>
        <w:rPr>
          <w:rFonts w:ascii="ＭＳ Ｐゴシック" w:eastAsia="ＭＳ Ｐゴシック" w:hAnsi="ＭＳ Ｐゴシック" w:cstheme="majorBidi"/>
          <w:color w:val="000000" w:themeColor="text1"/>
        </w:rPr>
      </w:pPr>
    </w:p>
    <w:p w14:paraId="2785C919" w14:textId="6ED1BE84" w:rsidR="003D068C" w:rsidRPr="00B577AF" w:rsidRDefault="00F45275" w:rsidP="00955E40">
      <w:pPr>
        <w:pStyle w:val="2"/>
        <w:ind w:left="567"/>
        <w:rPr>
          <w:color w:val="000000" w:themeColor="text1"/>
        </w:rPr>
      </w:pPr>
      <w:bookmarkStart w:id="5" w:name="_Toc45473913"/>
      <w:r>
        <w:rPr>
          <w:rFonts w:hint="eastAsia"/>
          <w:color w:val="000000" w:themeColor="text1"/>
        </w:rPr>
        <w:t>P</w:t>
      </w:r>
      <w:r>
        <w:rPr>
          <w:color w:val="000000" w:themeColor="text1"/>
        </w:rPr>
        <w:t>h</w:t>
      </w:r>
      <w:r>
        <w:rPr>
          <w:rFonts w:ascii="Calibri" w:hAnsi="Calibri" w:cs="Calibri"/>
          <w:color w:val="000000" w:themeColor="text1"/>
        </w:rPr>
        <w:t>ạm vi dự án</w:t>
      </w:r>
      <w:bookmarkEnd w:id="5"/>
    </w:p>
    <w:p w14:paraId="4C2DB997" w14:textId="77777777" w:rsidR="00EC35F7" w:rsidRDefault="00EC35F7">
      <w:pPr>
        <w:rPr>
          <w:rFonts w:ascii="Calibri" w:hAnsi="Calibri" w:cs="Calibri"/>
          <w:color w:val="000000" w:themeColor="text1"/>
        </w:rPr>
      </w:pPr>
      <w:r>
        <w:rPr>
          <w:color w:val="000000" w:themeColor="text1"/>
        </w:rPr>
        <w:t>Các tính năng nghi</w:t>
      </w:r>
      <w:r>
        <w:rPr>
          <w:rFonts w:ascii="Calibri" w:hAnsi="Calibri" w:cs="Calibri"/>
          <w:color w:val="000000" w:themeColor="text1"/>
        </w:rPr>
        <w:t>ệp vụ và ngày release như sau</w:t>
      </w:r>
    </w:p>
    <w:p w14:paraId="51A2685B" w14:textId="77777777" w:rsidR="00EC35F7" w:rsidRDefault="00EC35F7">
      <w:pPr>
        <w:rPr>
          <w:rFonts w:ascii="Calibri" w:hAnsi="Calibri" w:cs="Calibri"/>
          <w:color w:val="000000" w:themeColor="text1"/>
        </w:rPr>
      </w:pPr>
    </w:p>
    <w:p w14:paraId="5280942E" w14:textId="1135A25C" w:rsidR="00554DEA" w:rsidRDefault="004A3262">
      <w:pPr>
        <w:rPr>
          <w:color w:val="000000" w:themeColor="text1"/>
        </w:rPr>
      </w:pPr>
      <w:r w:rsidRPr="004A3262">
        <w:rPr>
          <w:rFonts w:hint="eastAsia"/>
          <w:color w:val="000000" w:themeColor="text1"/>
        </w:rPr>
        <w:t>本プロジェクトにおける改修案件の概要及びリリース日は次表のとおり。</w:t>
      </w:r>
    </w:p>
    <w:p w14:paraId="29C18938" w14:textId="77777777" w:rsidR="00D00DC5" w:rsidRPr="00B577AF" w:rsidRDefault="00AB7FA7" w:rsidP="00931B99">
      <w:pPr>
        <w:pStyle w:val="a7"/>
        <w:ind w:leftChars="0" w:left="420"/>
        <w:rPr>
          <w:noProof/>
          <w:color w:val="000000" w:themeColor="text1"/>
        </w:rPr>
      </w:pPr>
      <w:r w:rsidRPr="00B577AF">
        <w:rPr>
          <w:color w:val="000000" w:themeColor="text1"/>
        </w:rPr>
        <w:t xml:space="preserve"> </w:t>
      </w:r>
    </w:p>
    <w:tbl>
      <w:tblPr>
        <w:tblStyle w:val="a8"/>
        <w:tblW w:w="9072" w:type="dxa"/>
        <w:tblInd w:w="420" w:type="dxa"/>
        <w:tblLayout w:type="fixed"/>
        <w:tblLook w:val="04A0" w:firstRow="1" w:lastRow="0" w:firstColumn="1" w:lastColumn="0" w:noHBand="0" w:noVBand="1"/>
      </w:tblPr>
      <w:tblGrid>
        <w:gridCol w:w="650"/>
        <w:gridCol w:w="2326"/>
        <w:gridCol w:w="3770"/>
        <w:gridCol w:w="2326"/>
      </w:tblGrid>
      <w:tr w:rsidR="00D00DC5" w14:paraId="57822C2B" w14:textId="77777777" w:rsidTr="00075BB6">
        <w:tc>
          <w:tcPr>
            <w:tcW w:w="650" w:type="dxa"/>
            <w:shd w:val="clear" w:color="auto" w:fill="8DB3E2" w:themeFill="text2" w:themeFillTint="66"/>
          </w:tcPr>
          <w:p w14:paraId="00BA0164" w14:textId="77777777" w:rsidR="00D00DC5" w:rsidRDefault="00CD357B" w:rsidP="003617F9">
            <w:pPr>
              <w:pStyle w:val="a7"/>
              <w:ind w:leftChars="0" w:left="0"/>
              <w:jc w:val="center"/>
              <w:rPr>
                <w:color w:val="000000" w:themeColor="text1"/>
              </w:rPr>
            </w:pPr>
            <w:r>
              <w:rPr>
                <w:rFonts w:hint="eastAsia"/>
                <w:color w:val="000000" w:themeColor="text1"/>
              </w:rPr>
              <w:t>#</w:t>
            </w:r>
          </w:p>
        </w:tc>
        <w:tc>
          <w:tcPr>
            <w:tcW w:w="2326" w:type="dxa"/>
            <w:shd w:val="clear" w:color="auto" w:fill="8DB3E2" w:themeFill="text2" w:themeFillTint="66"/>
          </w:tcPr>
          <w:p w14:paraId="7AD3F6D9" w14:textId="2D431BF1" w:rsidR="00D00DC5" w:rsidRDefault="00EC35F7" w:rsidP="003617F9">
            <w:pPr>
              <w:pStyle w:val="a7"/>
              <w:ind w:leftChars="0" w:left="0"/>
              <w:jc w:val="center"/>
              <w:rPr>
                <w:color w:val="000000" w:themeColor="text1"/>
              </w:rPr>
            </w:pPr>
            <w:r>
              <w:rPr>
                <w:rFonts w:hint="eastAsia"/>
                <w:color w:val="000000" w:themeColor="text1"/>
              </w:rPr>
              <w:t>T</w:t>
            </w:r>
            <w:r>
              <w:rPr>
                <w:color w:val="000000" w:themeColor="text1"/>
              </w:rPr>
              <w:t>ính năng</w:t>
            </w:r>
          </w:p>
        </w:tc>
        <w:tc>
          <w:tcPr>
            <w:tcW w:w="3770" w:type="dxa"/>
            <w:shd w:val="clear" w:color="auto" w:fill="8DB3E2" w:themeFill="text2" w:themeFillTint="66"/>
          </w:tcPr>
          <w:p w14:paraId="30B1D267" w14:textId="34422862" w:rsidR="00D00DC5" w:rsidRDefault="00EC35F7" w:rsidP="003617F9">
            <w:pPr>
              <w:pStyle w:val="a7"/>
              <w:ind w:leftChars="0" w:left="0"/>
              <w:jc w:val="center"/>
              <w:rPr>
                <w:color w:val="000000" w:themeColor="text1"/>
              </w:rPr>
            </w:pPr>
            <w:r>
              <w:rPr>
                <w:rFonts w:hint="eastAsia"/>
                <w:color w:val="000000" w:themeColor="text1"/>
              </w:rPr>
              <w:t>D</w:t>
            </w:r>
            <w:r>
              <w:rPr>
                <w:color w:val="000000" w:themeColor="text1"/>
              </w:rPr>
              <w:t>escription</w:t>
            </w:r>
          </w:p>
        </w:tc>
        <w:tc>
          <w:tcPr>
            <w:tcW w:w="2326" w:type="dxa"/>
            <w:shd w:val="clear" w:color="auto" w:fill="8DB3E2" w:themeFill="text2" w:themeFillTint="66"/>
          </w:tcPr>
          <w:p w14:paraId="30E18A44" w14:textId="3411100F" w:rsidR="00D00DC5" w:rsidRDefault="00EC35F7" w:rsidP="003617F9">
            <w:pPr>
              <w:pStyle w:val="a7"/>
              <w:ind w:leftChars="0" w:left="0"/>
              <w:jc w:val="center"/>
              <w:rPr>
                <w:color w:val="000000" w:themeColor="text1"/>
              </w:rPr>
            </w:pPr>
            <w:r>
              <w:rPr>
                <w:rFonts w:hint="eastAsia"/>
                <w:color w:val="000000" w:themeColor="text1"/>
              </w:rPr>
              <w:t>R</w:t>
            </w:r>
            <w:r>
              <w:rPr>
                <w:color w:val="000000" w:themeColor="text1"/>
              </w:rPr>
              <w:t>elease</w:t>
            </w:r>
            <w:r>
              <w:rPr>
                <w:rFonts w:hint="eastAsia"/>
                <w:color w:val="000000" w:themeColor="text1"/>
              </w:rPr>
              <w:t xml:space="preserve"> </w:t>
            </w:r>
            <w:r>
              <w:rPr>
                <w:color w:val="000000" w:themeColor="text1"/>
              </w:rPr>
              <w:t>date</w:t>
            </w:r>
          </w:p>
        </w:tc>
      </w:tr>
      <w:tr w:rsidR="00E87171" w14:paraId="6898214D" w14:textId="77777777" w:rsidTr="00D76F7B">
        <w:tc>
          <w:tcPr>
            <w:tcW w:w="650" w:type="dxa"/>
            <w:shd w:val="clear" w:color="auto" w:fill="DBE5F1" w:themeFill="accent1" w:themeFillTint="33"/>
          </w:tcPr>
          <w:p w14:paraId="37E542D1" w14:textId="77777777" w:rsidR="00E87171" w:rsidRDefault="001D7072" w:rsidP="00931B99">
            <w:pPr>
              <w:pStyle w:val="a7"/>
              <w:ind w:leftChars="0" w:left="0"/>
              <w:rPr>
                <w:color w:val="000000" w:themeColor="text1"/>
              </w:rPr>
            </w:pPr>
            <w:r>
              <w:rPr>
                <w:rFonts w:hint="eastAsia"/>
                <w:color w:val="000000" w:themeColor="text1"/>
              </w:rPr>
              <w:t>1</w:t>
            </w:r>
          </w:p>
        </w:tc>
        <w:tc>
          <w:tcPr>
            <w:tcW w:w="8422" w:type="dxa"/>
            <w:gridSpan w:val="3"/>
            <w:shd w:val="clear" w:color="auto" w:fill="DBE5F1" w:themeFill="accent1" w:themeFillTint="33"/>
          </w:tcPr>
          <w:p w14:paraId="7141138E" w14:textId="5E2F2DD2" w:rsidR="00E87171" w:rsidRDefault="00E87171" w:rsidP="00E87171">
            <w:pPr>
              <w:pStyle w:val="a7"/>
              <w:ind w:leftChars="0" w:left="0"/>
              <w:jc w:val="left"/>
              <w:rPr>
                <w:color w:val="000000" w:themeColor="text1"/>
              </w:rPr>
            </w:pPr>
          </w:p>
        </w:tc>
      </w:tr>
      <w:tr w:rsidR="00D00DC5" w14:paraId="2AA16A39" w14:textId="77777777" w:rsidTr="00075BB6">
        <w:tc>
          <w:tcPr>
            <w:tcW w:w="650" w:type="dxa"/>
          </w:tcPr>
          <w:p w14:paraId="2F426469" w14:textId="77777777" w:rsidR="00D00DC5" w:rsidRDefault="001D7072" w:rsidP="00931B99">
            <w:pPr>
              <w:pStyle w:val="a7"/>
              <w:ind w:leftChars="0" w:left="0"/>
              <w:rPr>
                <w:color w:val="000000" w:themeColor="text1"/>
              </w:rPr>
            </w:pPr>
            <w:r>
              <w:rPr>
                <w:rFonts w:hint="eastAsia"/>
                <w:color w:val="000000" w:themeColor="text1"/>
              </w:rPr>
              <w:t>1.1</w:t>
            </w:r>
          </w:p>
        </w:tc>
        <w:tc>
          <w:tcPr>
            <w:tcW w:w="2326" w:type="dxa"/>
          </w:tcPr>
          <w:p w14:paraId="2112D707" w14:textId="744D62BF" w:rsidR="00D00DC5" w:rsidRDefault="00D00DC5" w:rsidP="0073064C">
            <w:pPr>
              <w:pStyle w:val="a7"/>
              <w:ind w:leftChars="0" w:left="0"/>
              <w:rPr>
                <w:color w:val="000000" w:themeColor="text1"/>
              </w:rPr>
            </w:pPr>
          </w:p>
        </w:tc>
        <w:tc>
          <w:tcPr>
            <w:tcW w:w="3770" w:type="dxa"/>
          </w:tcPr>
          <w:p w14:paraId="6ACFFAF0" w14:textId="289B991B" w:rsidR="00D00DC5" w:rsidRDefault="00D00DC5" w:rsidP="00931B99">
            <w:pPr>
              <w:pStyle w:val="a7"/>
              <w:ind w:leftChars="0" w:left="0"/>
              <w:rPr>
                <w:color w:val="000000" w:themeColor="text1"/>
              </w:rPr>
            </w:pPr>
          </w:p>
        </w:tc>
        <w:tc>
          <w:tcPr>
            <w:tcW w:w="2326" w:type="dxa"/>
          </w:tcPr>
          <w:p w14:paraId="47DAA965" w14:textId="52FDBD7C" w:rsidR="00D00DC5" w:rsidRDefault="00D00DC5" w:rsidP="00931B99">
            <w:pPr>
              <w:pStyle w:val="a7"/>
              <w:ind w:leftChars="0" w:left="0"/>
              <w:rPr>
                <w:color w:val="000000" w:themeColor="text1"/>
              </w:rPr>
            </w:pPr>
          </w:p>
        </w:tc>
      </w:tr>
      <w:tr w:rsidR="00D00DC5" w14:paraId="7929710E" w14:textId="77777777" w:rsidTr="00075BB6">
        <w:tc>
          <w:tcPr>
            <w:tcW w:w="650" w:type="dxa"/>
          </w:tcPr>
          <w:p w14:paraId="0D74E114" w14:textId="77777777" w:rsidR="00D00DC5" w:rsidRDefault="001D7072" w:rsidP="00931B99">
            <w:pPr>
              <w:pStyle w:val="a7"/>
              <w:ind w:leftChars="0" w:left="0"/>
              <w:rPr>
                <w:color w:val="000000" w:themeColor="text1"/>
              </w:rPr>
            </w:pPr>
            <w:r>
              <w:rPr>
                <w:rFonts w:hint="eastAsia"/>
                <w:color w:val="000000" w:themeColor="text1"/>
              </w:rPr>
              <w:t>1.2</w:t>
            </w:r>
          </w:p>
        </w:tc>
        <w:tc>
          <w:tcPr>
            <w:tcW w:w="2326" w:type="dxa"/>
          </w:tcPr>
          <w:p w14:paraId="57EB83F9" w14:textId="33C4EC89" w:rsidR="00D00DC5" w:rsidRDefault="00D00DC5" w:rsidP="0073064C">
            <w:pPr>
              <w:pStyle w:val="a7"/>
              <w:ind w:leftChars="0" w:left="0"/>
              <w:rPr>
                <w:color w:val="000000" w:themeColor="text1"/>
              </w:rPr>
            </w:pPr>
          </w:p>
        </w:tc>
        <w:tc>
          <w:tcPr>
            <w:tcW w:w="3770" w:type="dxa"/>
          </w:tcPr>
          <w:p w14:paraId="0132BAC8" w14:textId="57D2243C" w:rsidR="00D00DC5" w:rsidRDefault="00D00DC5" w:rsidP="00931B99">
            <w:pPr>
              <w:pStyle w:val="a7"/>
              <w:ind w:leftChars="0" w:left="0"/>
              <w:rPr>
                <w:color w:val="000000" w:themeColor="text1"/>
              </w:rPr>
            </w:pPr>
          </w:p>
        </w:tc>
        <w:tc>
          <w:tcPr>
            <w:tcW w:w="2326" w:type="dxa"/>
          </w:tcPr>
          <w:p w14:paraId="12343D89" w14:textId="6B5B22F9" w:rsidR="00D00DC5" w:rsidRDefault="00D00DC5" w:rsidP="00931B99">
            <w:pPr>
              <w:pStyle w:val="a7"/>
              <w:ind w:leftChars="0" w:left="0"/>
              <w:rPr>
                <w:color w:val="000000" w:themeColor="text1"/>
              </w:rPr>
            </w:pPr>
          </w:p>
        </w:tc>
      </w:tr>
      <w:tr w:rsidR="00D00DC5" w14:paraId="2AD053DA" w14:textId="77777777" w:rsidTr="00075BB6">
        <w:tc>
          <w:tcPr>
            <w:tcW w:w="650" w:type="dxa"/>
          </w:tcPr>
          <w:p w14:paraId="45E32BF2" w14:textId="77777777" w:rsidR="00D00DC5" w:rsidRDefault="001D7072" w:rsidP="00931B99">
            <w:pPr>
              <w:pStyle w:val="a7"/>
              <w:ind w:leftChars="0" w:left="0"/>
              <w:rPr>
                <w:color w:val="000000" w:themeColor="text1"/>
              </w:rPr>
            </w:pPr>
            <w:r>
              <w:rPr>
                <w:rFonts w:hint="eastAsia"/>
                <w:color w:val="000000" w:themeColor="text1"/>
              </w:rPr>
              <w:t>1.3</w:t>
            </w:r>
          </w:p>
        </w:tc>
        <w:tc>
          <w:tcPr>
            <w:tcW w:w="2326" w:type="dxa"/>
          </w:tcPr>
          <w:p w14:paraId="3719BCE7" w14:textId="0652DD8C" w:rsidR="00D00DC5" w:rsidRDefault="00D00DC5" w:rsidP="00931B99">
            <w:pPr>
              <w:pStyle w:val="a7"/>
              <w:ind w:leftChars="0" w:left="0"/>
              <w:rPr>
                <w:color w:val="000000" w:themeColor="text1"/>
              </w:rPr>
            </w:pPr>
          </w:p>
        </w:tc>
        <w:tc>
          <w:tcPr>
            <w:tcW w:w="3770" w:type="dxa"/>
          </w:tcPr>
          <w:p w14:paraId="7170C986" w14:textId="24B31C56" w:rsidR="00D00DC5" w:rsidRDefault="00D00DC5" w:rsidP="00C10430">
            <w:pPr>
              <w:pStyle w:val="a7"/>
              <w:ind w:leftChars="0" w:left="0"/>
              <w:rPr>
                <w:color w:val="000000" w:themeColor="text1"/>
              </w:rPr>
            </w:pPr>
          </w:p>
        </w:tc>
        <w:tc>
          <w:tcPr>
            <w:tcW w:w="2326" w:type="dxa"/>
          </w:tcPr>
          <w:p w14:paraId="0EF01132" w14:textId="22599E00" w:rsidR="00D00DC5" w:rsidRDefault="00D00DC5" w:rsidP="00931B99">
            <w:pPr>
              <w:pStyle w:val="a7"/>
              <w:ind w:leftChars="0" w:left="0"/>
              <w:rPr>
                <w:color w:val="000000" w:themeColor="text1"/>
              </w:rPr>
            </w:pPr>
          </w:p>
        </w:tc>
      </w:tr>
      <w:tr w:rsidR="00D00DC5" w14:paraId="43B6604E" w14:textId="77777777" w:rsidTr="00075BB6">
        <w:tc>
          <w:tcPr>
            <w:tcW w:w="650" w:type="dxa"/>
          </w:tcPr>
          <w:p w14:paraId="152D9DE0" w14:textId="77777777" w:rsidR="00D00DC5" w:rsidRDefault="001D7072" w:rsidP="00931B99">
            <w:pPr>
              <w:pStyle w:val="a7"/>
              <w:ind w:leftChars="0" w:left="0"/>
              <w:rPr>
                <w:color w:val="000000" w:themeColor="text1"/>
              </w:rPr>
            </w:pPr>
            <w:r>
              <w:rPr>
                <w:rFonts w:hint="eastAsia"/>
                <w:color w:val="000000" w:themeColor="text1"/>
              </w:rPr>
              <w:t>1.4</w:t>
            </w:r>
          </w:p>
        </w:tc>
        <w:tc>
          <w:tcPr>
            <w:tcW w:w="2326" w:type="dxa"/>
          </w:tcPr>
          <w:p w14:paraId="120E5F63" w14:textId="7C515C32" w:rsidR="00D00DC5" w:rsidRDefault="00D00DC5" w:rsidP="0073064C">
            <w:pPr>
              <w:pStyle w:val="a7"/>
              <w:ind w:leftChars="0" w:left="0"/>
              <w:rPr>
                <w:color w:val="000000" w:themeColor="text1"/>
              </w:rPr>
            </w:pPr>
          </w:p>
        </w:tc>
        <w:tc>
          <w:tcPr>
            <w:tcW w:w="3770" w:type="dxa"/>
          </w:tcPr>
          <w:p w14:paraId="4C6E179B" w14:textId="3409F038" w:rsidR="00D00DC5" w:rsidRDefault="00D00DC5" w:rsidP="0073064C">
            <w:pPr>
              <w:pStyle w:val="a7"/>
              <w:ind w:leftChars="0" w:left="0"/>
              <w:rPr>
                <w:color w:val="000000" w:themeColor="text1"/>
              </w:rPr>
            </w:pPr>
          </w:p>
        </w:tc>
        <w:tc>
          <w:tcPr>
            <w:tcW w:w="2326" w:type="dxa"/>
          </w:tcPr>
          <w:p w14:paraId="368C6974" w14:textId="630F1D12" w:rsidR="00D00DC5" w:rsidRDefault="00D00DC5" w:rsidP="00931B99">
            <w:pPr>
              <w:pStyle w:val="a7"/>
              <w:ind w:leftChars="0" w:left="0"/>
              <w:rPr>
                <w:color w:val="000000" w:themeColor="text1"/>
              </w:rPr>
            </w:pPr>
          </w:p>
        </w:tc>
      </w:tr>
      <w:tr w:rsidR="0073064C" w14:paraId="166DB738" w14:textId="77777777" w:rsidTr="00B65AE0">
        <w:tc>
          <w:tcPr>
            <w:tcW w:w="650" w:type="dxa"/>
            <w:shd w:val="clear" w:color="auto" w:fill="auto"/>
          </w:tcPr>
          <w:p w14:paraId="46997005" w14:textId="77777777" w:rsidR="0073064C" w:rsidRDefault="0073064C" w:rsidP="00931B99">
            <w:pPr>
              <w:pStyle w:val="a7"/>
              <w:ind w:leftChars="0" w:left="0"/>
              <w:rPr>
                <w:color w:val="000000" w:themeColor="text1"/>
              </w:rPr>
            </w:pPr>
            <w:r>
              <w:rPr>
                <w:rFonts w:hint="eastAsia"/>
                <w:color w:val="000000" w:themeColor="text1"/>
              </w:rPr>
              <w:t>1.5</w:t>
            </w:r>
          </w:p>
        </w:tc>
        <w:tc>
          <w:tcPr>
            <w:tcW w:w="2326" w:type="dxa"/>
            <w:shd w:val="clear" w:color="auto" w:fill="auto"/>
          </w:tcPr>
          <w:p w14:paraId="076B47F0" w14:textId="4E2A7D2B" w:rsidR="0073064C" w:rsidRDefault="0073064C" w:rsidP="005332AD">
            <w:pPr>
              <w:pStyle w:val="a7"/>
              <w:ind w:leftChars="0" w:left="0"/>
              <w:rPr>
                <w:color w:val="000000" w:themeColor="text1"/>
              </w:rPr>
            </w:pPr>
          </w:p>
        </w:tc>
        <w:tc>
          <w:tcPr>
            <w:tcW w:w="3770" w:type="dxa"/>
            <w:shd w:val="clear" w:color="auto" w:fill="auto"/>
          </w:tcPr>
          <w:p w14:paraId="39B366AE" w14:textId="584AF1C8" w:rsidR="0073064C" w:rsidRPr="00E87171" w:rsidRDefault="0073064C" w:rsidP="00931B99">
            <w:pPr>
              <w:pStyle w:val="a7"/>
              <w:ind w:leftChars="0" w:left="0"/>
              <w:rPr>
                <w:color w:val="000000" w:themeColor="text1"/>
              </w:rPr>
            </w:pPr>
          </w:p>
        </w:tc>
        <w:tc>
          <w:tcPr>
            <w:tcW w:w="2326" w:type="dxa"/>
            <w:shd w:val="clear" w:color="auto" w:fill="auto"/>
          </w:tcPr>
          <w:p w14:paraId="3276E64C" w14:textId="55DB28C9" w:rsidR="00B65AE0" w:rsidRDefault="00B65AE0" w:rsidP="00931B99">
            <w:pPr>
              <w:pStyle w:val="a7"/>
              <w:ind w:leftChars="0" w:left="0"/>
              <w:rPr>
                <w:color w:val="000000" w:themeColor="text1"/>
              </w:rPr>
            </w:pPr>
          </w:p>
        </w:tc>
      </w:tr>
      <w:tr w:rsidR="00D00DC5" w14:paraId="18B5ACC6" w14:textId="77777777" w:rsidTr="00075BB6">
        <w:tc>
          <w:tcPr>
            <w:tcW w:w="650" w:type="dxa"/>
          </w:tcPr>
          <w:p w14:paraId="0A1AAF5F" w14:textId="77777777" w:rsidR="00D00DC5" w:rsidRDefault="00B65AE0" w:rsidP="00931B99">
            <w:pPr>
              <w:pStyle w:val="a7"/>
              <w:ind w:leftChars="0" w:left="0"/>
              <w:rPr>
                <w:color w:val="000000" w:themeColor="text1"/>
              </w:rPr>
            </w:pPr>
            <w:r>
              <w:rPr>
                <w:rFonts w:hint="eastAsia"/>
                <w:color w:val="000000" w:themeColor="text1"/>
              </w:rPr>
              <w:t>1.6</w:t>
            </w:r>
          </w:p>
          <w:p w14:paraId="3CC682B0" w14:textId="77777777" w:rsidR="00B65AE0" w:rsidRDefault="00B65AE0" w:rsidP="00931B99">
            <w:pPr>
              <w:pStyle w:val="a7"/>
              <w:ind w:leftChars="0" w:left="0"/>
              <w:rPr>
                <w:color w:val="000000" w:themeColor="text1"/>
              </w:rPr>
            </w:pPr>
          </w:p>
        </w:tc>
        <w:tc>
          <w:tcPr>
            <w:tcW w:w="2326" w:type="dxa"/>
          </w:tcPr>
          <w:p w14:paraId="2690761A" w14:textId="4D47174A" w:rsidR="00D00DC5" w:rsidRDefault="00D00DC5" w:rsidP="005332AD">
            <w:pPr>
              <w:pStyle w:val="a7"/>
              <w:ind w:leftChars="0" w:left="0"/>
              <w:rPr>
                <w:color w:val="000000" w:themeColor="text1"/>
              </w:rPr>
            </w:pPr>
          </w:p>
        </w:tc>
        <w:tc>
          <w:tcPr>
            <w:tcW w:w="3770" w:type="dxa"/>
          </w:tcPr>
          <w:p w14:paraId="0F0F86F6" w14:textId="4F10A998" w:rsidR="00D00DC5" w:rsidRDefault="00D00DC5" w:rsidP="00B65AE0">
            <w:pPr>
              <w:pStyle w:val="a7"/>
              <w:ind w:leftChars="0" w:left="0"/>
              <w:rPr>
                <w:color w:val="000000" w:themeColor="text1"/>
              </w:rPr>
            </w:pPr>
          </w:p>
        </w:tc>
        <w:tc>
          <w:tcPr>
            <w:tcW w:w="2326" w:type="dxa"/>
          </w:tcPr>
          <w:p w14:paraId="61B931BB" w14:textId="53B87A6A" w:rsidR="00D00DC5" w:rsidRDefault="00D00DC5" w:rsidP="00931B99">
            <w:pPr>
              <w:pStyle w:val="a7"/>
              <w:ind w:leftChars="0" w:left="0"/>
              <w:rPr>
                <w:color w:val="000000" w:themeColor="text1"/>
              </w:rPr>
            </w:pPr>
          </w:p>
        </w:tc>
      </w:tr>
      <w:tr w:rsidR="00C05A92" w14:paraId="6FE64B77" w14:textId="77777777" w:rsidTr="00D76F7B">
        <w:tc>
          <w:tcPr>
            <w:tcW w:w="650" w:type="dxa"/>
            <w:shd w:val="clear" w:color="auto" w:fill="DBE5F1" w:themeFill="accent1" w:themeFillTint="33"/>
          </w:tcPr>
          <w:p w14:paraId="0CB1F99B" w14:textId="77777777" w:rsidR="00C05A92" w:rsidRDefault="001D7072" w:rsidP="00931B99">
            <w:pPr>
              <w:pStyle w:val="a7"/>
              <w:ind w:leftChars="0" w:left="0"/>
              <w:rPr>
                <w:color w:val="000000" w:themeColor="text1"/>
              </w:rPr>
            </w:pPr>
            <w:r>
              <w:rPr>
                <w:rFonts w:hint="eastAsia"/>
                <w:color w:val="000000" w:themeColor="text1"/>
              </w:rPr>
              <w:t>2</w:t>
            </w:r>
          </w:p>
        </w:tc>
        <w:tc>
          <w:tcPr>
            <w:tcW w:w="8422" w:type="dxa"/>
            <w:gridSpan w:val="3"/>
            <w:shd w:val="clear" w:color="auto" w:fill="DBE5F1" w:themeFill="accent1" w:themeFillTint="33"/>
          </w:tcPr>
          <w:p w14:paraId="22C16256" w14:textId="673D14B7" w:rsidR="00C05A92" w:rsidRDefault="00C05A92" w:rsidP="00931B99">
            <w:pPr>
              <w:pStyle w:val="a7"/>
              <w:ind w:leftChars="0" w:left="0"/>
              <w:rPr>
                <w:color w:val="000000" w:themeColor="text1"/>
              </w:rPr>
            </w:pPr>
          </w:p>
        </w:tc>
      </w:tr>
      <w:tr w:rsidR="00AD6D84" w14:paraId="3E7C370B" w14:textId="77777777" w:rsidTr="00075BB6">
        <w:tc>
          <w:tcPr>
            <w:tcW w:w="650" w:type="dxa"/>
          </w:tcPr>
          <w:p w14:paraId="70EA0658" w14:textId="77777777" w:rsidR="00AD6D84" w:rsidRDefault="001D7072" w:rsidP="00931B99">
            <w:pPr>
              <w:pStyle w:val="a7"/>
              <w:ind w:leftChars="0" w:left="0"/>
              <w:rPr>
                <w:color w:val="000000" w:themeColor="text1"/>
              </w:rPr>
            </w:pPr>
            <w:r>
              <w:rPr>
                <w:rFonts w:hint="eastAsia"/>
                <w:color w:val="000000" w:themeColor="text1"/>
              </w:rPr>
              <w:t>2.1</w:t>
            </w:r>
          </w:p>
        </w:tc>
        <w:tc>
          <w:tcPr>
            <w:tcW w:w="2326" w:type="dxa"/>
          </w:tcPr>
          <w:p w14:paraId="5D025062" w14:textId="55858481" w:rsidR="00AD6D84" w:rsidRDefault="00AD6D84" w:rsidP="00931B99">
            <w:pPr>
              <w:pStyle w:val="a7"/>
              <w:ind w:leftChars="0" w:left="0"/>
              <w:rPr>
                <w:color w:val="000000" w:themeColor="text1"/>
              </w:rPr>
            </w:pPr>
          </w:p>
        </w:tc>
        <w:tc>
          <w:tcPr>
            <w:tcW w:w="3770" w:type="dxa"/>
          </w:tcPr>
          <w:p w14:paraId="3CD2A787" w14:textId="3B556160" w:rsidR="00AD6D84" w:rsidRDefault="00AD6D84" w:rsidP="00931B99">
            <w:pPr>
              <w:pStyle w:val="a7"/>
              <w:ind w:leftChars="0" w:left="0"/>
              <w:rPr>
                <w:color w:val="000000" w:themeColor="text1"/>
              </w:rPr>
            </w:pPr>
          </w:p>
        </w:tc>
        <w:tc>
          <w:tcPr>
            <w:tcW w:w="2326" w:type="dxa"/>
          </w:tcPr>
          <w:p w14:paraId="7871BD68" w14:textId="2D509303" w:rsidR="00AD6D84" w:rsidRDefault="00AD6D84" w:rsidP="00931B99">
            <w:pPr>
              <w:pStyle w:val="a7"/>
              <w:ind w:leftChars="0" w:left="0"/>
              <w:rPr>
                <w:color w:val="000000" w:themeColor="text1"/>
              </w:rPr>
            </w:pPr>
          </w:p>
        </w:tc>
      </w:tr>
      <w:tr w:rsidR="00AD6D84" w14:paraId="4C347796" w14:textId="77777777" w:rsidTr="00075BB6">
        <w:tc>
          <w:tcPr>
            <w:tcW w:w="650" w:type="dxa"/>
          </w:tcPr>
          <w:p w14:paraId="3E586901" w14:textId="77777777" w:rsidR="00AD6D84" w:rsidRDefault="001D7072" w:rsidP="00931B99">
            <w:pPr>
              <w:pStyle w:val="a7"/>
              <w:ind w:leftChars="0" w:left="0"/>
              <w:rPr>
                <w:color w:val="000000" w:themeColor="text1"/>
              </w:rPr>
            </w:pPr>
            <w:r>
              <w:rPr>
                <w:rFonts w:hint="eastAsia"/>
                <w:color w:val="000000" w:themeColor="text1"/>
              </w:rPr>
              <w:t>2.2</w:t>
            </w:r>
          </w:p>
        </w:tc>
        <w:tc>
          <w:tcPr>
            <w:tcW w:w="2326" w:type="dxa"/>
          </w:tcPr>
          <w:p w14:paraId="60C11431" w14:textId="70A1C8CF" w:rsidR="00AD6D84" w:rsidRDefault="00AD6D84" w:rsidP="006D3258">
            <w:pPr>
              <w:pStyle w:val="a7"/>
              <w:ind w:leftChars="0" w:left="0"/>
              <w:rPr>
                <w:color w:val="000000" w:themeColor="text1"/>
              </w:rPr>
            </w:pPr>
          </w:p>
        </w:tc>
        <w:tc>
          <w:tcPr>
            <w:tcW w:w="3770" w:type="dxa"/>
          </w:tcPr>
          <w:p w14:paraId="6A308AEB" w14:textId="7E392087" w:rsidR="00AD6D84" w:rsidRDefault="00AD6D84" w:rsidP="00931B99">
            <w:pPr>
              <w:pStyle w:val="a7"/>
              <w:ind w:leftChars="0" w:left="0"/>
              <w:rPr>
                <w:color w:val="000000" w:themeColor="text1"/>
              </w:rPr>
            </w:pPr>
          </w:p>
        </w:tc>
        <w:tc>
          <w:tcPr>
            <w:tcW w:w="2326" w:type="dxa"/>
          </w:tcPr>
          <w:p w14:paraId="634E4185" w14:textId="0724AE77" w:rsidR="00AD6D84" w:rsidRDefault="00AD6D84" w:rsidP="00931B99">
            <w:pPr>
              <w:pStyle w:val="a7"/>
              <w:ind w:leftChars="0" w:left="0"/>
              <w:rPr>
                <w:color w:val="000000" w:themeColor="text1"/>
              </w:rPr>
            </w:pPr>
          </w:p>
        </w:tc>
      </w:tr>
      <w:tr w:rsidR="00AD6D84" w14:paraId="5F9B4605" w14:textId="77777777" w:rsidTr="00075BB6">
        <w:tc>
          <w:tcPr>
            <w:tcW w:w="650" w:type="dxa"/>
          </w:tcPr>
          <w:p w14:paraId="13DCA164" w14:textId="77777777" w:rsidR="00AD6D84" w:rsidRDefault="001D7072" w:rsidP="00931B99">
            <w:pPr>
              <w:pStyle w:val="a7"/>
              <w:ind w:leftChars="0" w:left="0"/>
              <w:rPr>
                <w:color w:val="000000" w:themeColor="text1"/>
              </w:rPr>
            </w:pPr>
            <w:r>
              <w:rPr>
                <w:rFonts w:hint="eastAsia"/>
                <w:color w:val="000000" w:themeColor="text1"/>
              </w:rPr>
              <w:lastRenderedPageBreak/>
              <w:t>2.3</w:t>
            </w:r>
          </w:p>
        </w:tc>
        <w:tc>
          <w:tcPr>
            <w:tcW w:w="2326" w:type="dxa"/>
          </w:tcPr>
          <w:p w14:paraId="12284263" w14:textId="1B21532F" w:rsidR="00AD6D84" w:rsidRDefault="00AD6D84" w:rsidP="00890C31">
            <w:pPr>
              <w:pStyle w:val="a7"/>
              <w:ind w:leftChars="0" w:left="0"/>
              <w:rPr>
                <w:color w:val="000000" w:themeColor="text1"/>
              </w:rPr>
            </w:pPr>
          </w:p>
        </w:tc>
        <w:tc>
          <w:tcPr>
            <w:tcW w:w="3770" w:type="dxa"/>
          </w:tcPr>
          <w:p w14:paraId="2D878743" w14:textId="09A1B174" w:rsidR="00AD6D84" w:rsidRDefault="00AD6D84" w:rsidP="00890C31">
            <w:pPr>
              <w:pStyle w:val="a7"/>
              <w:ind w:leftChars="0" w:left="0"/>
              <w:rPr>
                <w:color w:val="000000" w:themeColor="text1"/>
              </w:rPr>
            </w:pPr>
          </w:p>
        </w:tc>
        <w:tc>
          <w:tcPr>
            <w:tcW w:w="2326" w:type="dxa"/>
          </w:tcPr>
          <w:p w14:paraId="435CF121" w14:textId="2545AC93" w:rsidR="00AD6D84" w:rsidRDefault="00AD6D84" w:rsidP="00931B99">
            <w:pPr>
              <w:pStyle w:val="a7"/>
              <w:ind w:leftChars="0" w:left="0"/>
              <w:rPr>
                <w:color w:val="000000" w:themeColor="text1"/>
              </w:rPr>
            </w:pPr>
          </w:p>
        </w:tc>
      </w:tr>
      <w:tr w:rsidR="007E791E" w14:paraId="7C84F4D8" w14:textId="77777777" w:rsidTr="00D76F7B">
        <w:tc>
          <w:tcPr>
            <w:tcW w:w="650" w:type="dxa"/>
            <w:shd w:val="clear" w:color="auto" w:fill="DBE5F1" w:themeFill="accent1" w:themeFillTint="33"/>
          </w:tcPr>
          <w:p w14:paraId="62DA0F25" w14:textId="77777777" w:rsidR="007E791E" w:rsidRDefault="001D7072" w:rsidP="00931B99">
            <w:pPr>
              <w:pStyle w:val="a7"/>
              <w:ind w:leftChars="0" w:left="0"/>
              <w:rPr>
                <w:color w:val="000000" w:themeColor="text1"/>
              </w:rPr>
            </w:pPr>
            <w:r>
              <w:rPr>
                <w:rFonts w:hint="eastAsia"/>
                <w:color w:val="000000" w:themeColor="text1"/>
              </w:rPr>
              <w:t>3</w:t>
            </w:r>
          </w:p>
        </w:tc>
        <w:tc>
          <w:tcPr>
            <w:tcW w:w="8422" w:type="dxa"/>
            <w:gridSpan w:val="3"/>
            <w:shd w:val="clear" w:color="auto" w:fill="DBE5F1" w:themeFill="accent1" w:themeFillTint="33"/>
          </w:tcPr>
          <w:p w14:paraId="6283FCC5" w14:textId="7CFA56B8" w:rsidR="007E791E" w:rsidRDefault="007E791E" w:rsidP="00931B99">
            <w:pPr>
              <w:pStyle w:val="a7"/>
              <w:ind w:leftChars="0" w:left="0"/>
              <w:rPr>
                <w:color w:val="000000" w:themeColor="text1"/>
              </w:rPr>
            </w:pPr>
          </w:p>
        </w:tc>
      </w:tr>
      <w:tr w:rsidR="00830DB2" w14:paraId="4C4F327F" w14:textId="77777777" w:rsidTr="008838D4">
        <w:trPr>
          <w:trHeight w:val="1102"/>
        </w:trPr>
        <w:tc>
          <w:tcPr>
            <w:tcW w:w="650" w:type="dxa"/>
          </w:tcPr>
          <w:p w14:paraId="13B1F629" w14:textId="77777777" w:rsidR="00830DB2" w:rsidRDefault="001D7072" w:rsidP="00931B99">
            <w:pPr>
              <w:pStyle w:val="a7"/>
              <w:ind w:leftChars="0" w:left="0"/>
              <w:rPr>
                <w:color w:val="000000" w:themeColor="text1"/>
              </w:rPr>
            </w:pPr>
            <w:r>
              <w:rPr>
                <w:rFonts w:hint="eastAsia"/>
                <w:color w:val="000000" w:themeColor="text1"/>
              </w:rPr>
              <w:t>3.</w:t>
            </w:r>
            <w:r w:rsidR="00343490">
              <w:rPr>
                <w:rFonts w:hint="eastAsia"/>
                <w:color w:val="000000" w:themeColor="text1"/>
              </w:rPr>
              <w:t>1</w:t>
            </w:r>
          </w:p>
        </w:tc>
        <w:tc>
          <w:tcPr>
            <w:tcW w:w="2326" w:type="dxa"/>
          </w:tcPr>
          <w:p w14:paraId="2D3D47C1" w14:textId="36126B74" w:rsidR="00830DB2" w:rsidRDefault="00830DB2" w:rsidP="007E791E">
            <w:pPr>
              <w:pStyle w:val="a7"/>
              <w:ind w:leftChars="0" w:left="0"/>
              <w:rPr>
                <w:color w:val="000000" w:themeColor="text1"/>
              </w:rPr>
            </w:pPr>
          </w:p>
        </w:tc>
        <w:tc>
          <w:tcPr>
            <w:tcW w:w="3770" w:type="dxa"/>
          </w:tcPr>
          <w:p w14:paraId="22F68E2F" w14:textId="6880F3B6" w:rsidR="00830DB2" w:rsidRDefault="00830DB2" w:rsidP="008838D4">
            <w:pPr>
              <w:pStyle w:val="a7"/>
              <w:ind w:leftChars="0" w:left="0"/>
              <w:rPr>
                <w:color w:val="000000" w:themeColor="text1"/>
              </w:rPr>
            </w:pPr>
          </w:p>
        </w:tc>
        <w:tc>
          <w:tcPr>
            <w:tcW w:w="2326" w:type="dxa"/>
          </w:tcPr>
          <w:p w14:paraId="67B95718" w14:textId="2ADDD073" w:rsidR="00830DB2" w:rsidRDefault="00830DB2" w:rsidP="00931B99">
            <w:pPr>
              <w:pStyle w:val="a7"/>
              <w:ind w:leftChars="0" w:left="0"/>
              <w:rPr>
                <w:color w:val="000000" w:themeColor="text1"/>
              </w:rPr>
            </w:pPr>
          </w:p>
        </w:tc>
      </w:tr>
      <w:tr w:rsidR="008838D4" w14:paraId="5123AB5B" w14:textId="77777777" w:rsidTr="00554DEA">
        <w:tc>
          <w:tcPr>
            <w:tcW w:w="650" w:type="dxa"/>
            <w:shd w:val="clear" w:color="auto" w:fill="DBE5F1" w:themeFill="accent1" w:themeFillTint="33"/>
          </w:tcPr>
          <w:p w14:paraId="155118DE" w14:textId="77777777" w:rsidR="00A54730" w:rsidRDefault="00A54730" w:rsidP="00554DEA">
            <w:pPr>
              <w:pStyle w:val="a7"/>
              <w:ind w:leftChars="0" w:left="0"/>
              <w:rPr>
                <w:color w:val="000000" w:themeColor="text1"/>
              </w:rPr>
            </w:pPr>
            <w:r>
              <w:rPr>
                <w:rFonts w:hint="eastAsia"/>
                <w:color w:val="000000" w:themeColor="text1"/>
              </w:rPr>
              <w:t>4</w:t>
            </w:r>
          </w:p>
        </w:tc>
        <w:tc>
          <w:tcPr>
            <w:tcW w:w="8422" w:type="dxa"/>
            <w:gridSpan w:val="3"/>
            <w:shd w:val="clear" w:color="auto" w:fill="DBE5F1" w:themeFill="accent1" w:themeFillTint="33"/>
          </w:tcPr>
          <w:p w14:paraId="6333B13F" w14:textId="1A928C25" w:rsidR="008838D4" w:rsidRDefault="008838D4" w:rsidP="00554DEA">
            <w:pPr>
              <w:pStyle w:val="a7"/>
              <w:ind w:leftChars="0" w:left="0"/>
              <w:rPr>
                <w:color w:val="000000" w:themeColor="text1"/>
              </w:rPr>
            </w:pPr>
          </w:p>
        </w:tc>
      </w:tr>
      <w:tr w:rsidR="00830DB2" w14:paraId="18420B9C" w14:textId="77777777" w:rsidTr="00075BB6">
        <w:tc>
          <w:tcPr>
            <w:tcW w:w="650" w:type="dxa"/>
          </w:tcPr>
          <w:p w14:paraId="6071AA5B" w14:textId="77777777" w:rsidR="00830DB2" w:rsidRDefault="00A54730" w:rsidP="00931B99">
            <w:pPr>
              <w:pStyle w:val="a7"/>
              <w:ind w:leftChars="0" w:left="0"/>
              <w:rPr>
                <w:color w:val="000000" w:themeColor="text1"/>
              </w:rPr>
            </w:pPr>
            <w:r>
              <w:rPr>
                <w:rFonts w:hint="eastAsia"/>
                <w:color w:val="000000" w:themeColor="text1"/>
              </w:rPr>
              <w:t>4.1</w:t>
            </w:r>
          </w:p>
        </w:tc>
        <w:tc>
          <w:tcPr>
            <w:tcW w:w="2326" w:type="dxa"/>
          </w:tcPr>
          <w:p w14:paraId="0672A1E2" w14:textId="77777777" w:rsidR="00830DB2" w:rsidRDefault="00830DB2" w:rsidP="007E791E">
            <w:pPr>
              <w:pStyle w:val="a7"/>
              <w:ind w:leftChars="0" w:left="0"/>
              <w:rPr>
                <w:color w:val="000000" w:themeColor="text1"/>
              </w:rPr>
            </w:pPr>
          </w:p>
        </w:tc>
        <w:tc>
          <w:tcPr>
            <w:tcW w:w="3770" w:type="dxa"/>
          </w:tcPr>
          <w:p w14:paraId="322F4F6F" w14:textId="7BB10EEA" w:rsidR="00830DB2" w:rsidRDefault="00830DB2" w:rsidP="00E36ACB">
            <w:pPr>
              <w:pStyle w:val="a7"/>
              <w:ind w:leftChars="0" w:left="0"/>
              <w:rPr>
                <w:color w:val="000000" w:themeColor="text1"/>
              </w:rPr>
            </w:pPr>
          </w:p>
        </w:tc>
        <w:tc>
          <w:tcPr>
            <w:tcW w:w="2326" w:type="dxa"/>
          </w:tcPr>
          <w:p w14:paraId="5C071F21" w14:textId="03171C0C" w:rsidR="00830DB2" w:rsidRDefault="00830DB2" w:rsidP="00E36ACB">
            <w:pPr>
              <w:pStyle w:val="a7"/>
              <w:ind w:leftChars="0" w:left="0"/>
              <w:rPr>
                <w:color w:val="000000" w:themeColor="text1"/>
              </w:rPr>
            </w:pPr>
          </w:p>
        </w:tc>
      </w:tr>
    </w:tbl>
    <w:p w14:paraId="38C41240" w14:textId="77777777" w:rsidR="00AB7FA7" w:rsidRPr="00B577AF" w:rsidRDefault="00AB7FA7" w:rsidP="00931B99">
      <w:pPr>
        <w:pStyle w:val="a7"/>
        <w:ind w:leftChars="0" w:left="420"/>
        <w:rPr>
          <w:color w:val="000000" w:themeColor="text1"/>
        </w:rPr>
      </w:pPr>
    </w:p>
    <w:p w14:paraId="54FCEC07" w14:textId="77777777" w:rsidR="00931B99" w:rsidRDefault="00931B99" w:rsidP="00AB7FA7">
      <w:pPr>
        <w:rPr>
          <w:color w:val="000000" w:themeColor="text1"/>
        </w:rPr>
      </w:pPr>
    </w:p>
    <w:p w14:paraId="05F7AD07" w14:textId="77777777" w:rsidR="00567777" w:rsidRDefault="00567777">
      <w:pPr>
        <w:widowControl/>
        <w:jc w:val="left"/>
        <w:rPr>
          <w:rFonts w:asciiTheme="majorEastAsia" w:eastAsiaTheme="majorEastAsia" w:hAnsiTheme="majorEastAsia"/>
          <w:b/>
          <w:color w:val="000000" w:themeColor="text1"/>
        </w:rPr>
      </w:pPr>
      <w:r>
        <w:rPr>
          <w:rFonts w:asciiTheme="majorEastAsia" w:eastAsiaTheme="majorEastAsia" w:hAnsiTheme="majorEastAsia"/>
          <w:b/>
          <w:color w:val="000000" w:themeColor="text1"/>
        </w:rPr>
        <w:br w:type="page"/>
      </w:r>
    </w:p>
    <w:p w14:paraId="6373B7C8" w14:textId="77777777" w:rsidR="001632E9" w:rsidDel="00444ED5" w:rsidRDefault="001632E9" w:rsidP="00C004FE">
      <w:pPr>
        <w:ind w:leftChars="135" w:left="283"/>
        <w:rPr>
          <w:del w:id="6" w:author="作成者"/>
          <w:color w:val="000000" w:themeColor="text1"/>
        </w:rPr>
      </w:pPr>
    </w:p>
    <w:p w14:paraId="61E6D1C6" w14:textId="0BB54391" w:rsidR="003D068C" w:rsidRPr="00B577AF" w:rsidRDefault="006C0443" w:rsidP="00120C33">
      <w:pPr>
        <w:pStyle w:val="2"/>
        <w:ind w:left="567"/>
        <w:rPr>
          <w:color w:val="000000" w:themeColor="text1"/>
        </w:rPr>
      </w:pPr>
      <w:bookmarkStart w:id="7" w:name="_Toc45473914"/>
      <w:r>
        <w:rPr>
          <w:rFonts w:hint="eastAsia"/>
          <w:color w:val="000000" w:themeColor="text1"/>
        </w:rPr>
        <w:t>P</w:t>
      </w:r>
      <w:r>
        <w:rPr>
          <w:color w:val="000000" w:themeColor="text1"/>
        </w:rPr>
        <w:t>h</w:t>
      </w:r>
      <w:r>
        <w:rPr>
          <w:rFonts w:ascii="Calibri" w:hAnsi="Calibri" w:cs="Calibri"/>
          <w:color w:val="000000" w:themeColor="text1"/>
          <w:lang w:val="vi-VN"/>
        </w:rPr>
        <w:t>ương hướng</w:t>
      </w:r>
      <w:bookmarkEnd w:id="7"/>
      <w:r>
        <w:rPr>
          <w:rFonts w:ascii="Calibri" w:hAnsi="Calibri" w:cs="Calibri"/>
          <w:color w:val="000000" w:themeColor="text1"/>
          <w:lang w:val="vi-VN"/>
        </w:rPr>
        <w:t xml:space="preserve"> thực hiện</w:t>
      </w:r>
    </w:p>
    <w:p w14:paraId="6F0A77B6" w14:textId="6EF5DA8A" w:rsidR="00E0771A" w:rsidRPr="00B577AF" w:rsidRDefault="006C0443" w:rsidP="003D068C">
      <w:pPr>
        <w:rPr>
          <w:color w:val="000000" w:themeColor="text1"/>
        </w:rPr>
      </w:pPr>
      <w:r>
        <w:rPr>
          <w:color w:val="000000" w:themeColor="text1"/>
        </w:rPr>
        <w:t>Đ</w:t>
      </w:r>
      <w:r>
        <w:rPr>
          <w:rFonts w:ascii="Calibri" w:hAnsi="Calibri" w:cs="Calibri"/>
          <w:color w:val="000000" w:themeColor="text1"/>
        </w:rPr>
        <w:t>ội phát triển chia thành 2 team tại Nhật Bản và Việt Nam.</w:t>
      </w:r>
      <w:r w:rsidRPr="00B577AF">
        <w:rPr>
          <w:color w:val="000000" w:themeColor="text1"/>
        </w:rPr>
        <w:t xml:space="preserve"> </w:t>
      </w:r>
    </w:p>
    <w:p w14:paraId="7F9F78B3" w14:textId="55027952" w:rsidR="00FA3677" w:rsidRPr="00B577AF" w:rsidRDefault="006C0443" w:rsidP="00DA09F2">
      <w:pPr>
        <w:pStyle w:val="a7"/>
        <w:numPr>
          <w:ilvl w:val="0"/>
          <w:numId w:val="19"/>
        </w:numPr>
        <w:ind w:leftChars="0"/>
        <w:rPr>
          <w:color w:val="000000" w:themeColor="text1"/>
        </w:rPr>
      </w:pPr>
      <w:r>
        <w:rPr>
          <w:color w:val="000000" w:themeColor="text1"/>
        </w:rPr>
        <w:t>Đ</w:t>
      </w:r>
      <w:r>
        <w:rPr>
          <w:rFonts w:ascii="Calibri" w:hAnsi="Calibri" w:cs="Calibri"/>
          <w:color w:val="000000" w:themeColor="text1"/>
        </w:rPr>
        <w:t>ội tại Việt Nam làm các công đoạn như cài đặt môi trường, Basic Design, Detail Design, Coding, Unit test.</w:t>
      </w:r>
    </w:p>
    <w:p w14:paraId="23E66756" w14:textId="23799102" w:rsidR="00E0771A" w:rsidRPr="006C0443" w:rsidRDefault="006C0443" w:rsidP="006C0443">
      <w:pPr>
        <w:pStyle w:val="a7"/>
        <w:numPr>
          <w:ilvl w:val="0"/>
          <w:numId w:val="19"/>
        </w:numPr>
        <w:ind w:leftChars="0"/>
        <w:rPr>
          <w:color w:val="000000" w:themeColor="text1"/>
        </w:rPr>
      </w:pPr>
      <w:r>
        <w:rPr>
          <w:color w:val="000000" w:themeColor="text1"/>
        </w:rPr>
        <w:t>Đ</w:t>
      </w:r>
      <w:r>
        <w:rPr>
          <w:rFonts w:ascii="Calibri" w:hAnsi="Calibri" w:cs="Calibri"/>
          <w:color w:val="000000" w:themeColor="text1"/>
        </w:rPr>
        <w:t xml:space="preserve">ội tại </w:t>
      </w:r>
      <w:r w:rsidR="00BB51C1">
        <w:rPr>
          <w:rFonts w:ascii="Calibri" w:hAnsi="Calibri" w:cs="Calibri"/>
          <w:color w:val="000000" w:themeColor="text1"/>
        </w:rPr>
        <w:t>Nhật Bản</w:t>
      </w:r>
      <w:r>
        <w:rPr>
          <w:rFonts w:ascii="Calibri" w:hAnsi="Calibri" w:cs="Calibri"/>
          <w:color w:val="000000" w:themeColor="text1"/>
        </w:rPr>
        <w:t xml:space="preserve"> làm các công đoạn Requirement Definition, Basic design, phát triển một phần, UT một phần, IT/ST, migration.</w:t>
      </w:r>
    </w:p>
    <w:p w14:paraId="59170EE7" w14:textId="77777777" w:rsidR="00AC6D87" w:rsidRPr="00B577AF" w:rsidRDefault="00AC6D87" w:rsidP="005669F3">
      <w:pPr>
        <w:pStyle w:val="a7"/>
        <w:ind w:leftChars="0" w:left="360"/>
        <w:rPr>
          <w:color w:val="000000" w:themeColor="text1"/>
        </w:rPr>
      </w:pPr>
    </w:p>
    <w:p w14:paraId="64A3AAC1" w14:textId="5A315303" w:rsidR="003D068C" w:rsidRPr="00B577AF" w:rsidRDefault="00D143A1" w:rsidP="00120C33">
      <w:pPr>
        <w:pStyle w:val="2"/>
        <w:ind w:left="567"/>
        <w:rPr>
          <w:color w:val="000000" w:themeColor="text1"/>
        </w:rPr>
      </w:pPr>
      <w:bookmarkStart w:id="8" w:name="_Toc45473915"/>
      <w:r>
        <w:rPr>
          <w:rFonts w:hint="eastAsia"/>
          <w:color w:val="000000" w:themeColor="text1"/>
        </w:rPr>
        <w:t>D</w:t>
      </w:r>
      <w:r>
        <w:rPr>
          <w:color w:val="000000" w:themeColor="text1"/>
        </w:rPr>
        <w:t>eliverables</w:t>
      </w:r>
      <w:bookmarkEnd w:id="8"/>
    </w:p>
    <w:p w14:paraId="1595EE6C" w14:textId="77777777" w:rsidR="00D143A1" w:rsidRDefault="00D143A1" w:rsidP="007E089A">
      <w:pPr>
        <w:rPr>
          <w:rFonts w:ascii="Calibri" w:hAnsi="Calibri" w:cs="Calibri"/>
          <w:color w:val="000000" w:themeColor="text1"/>
        </w:rPr>
      </w:pPr>
      <w:r>
        <w:rPr>
          <w:rFonts w:hint="eastAsia"/>
          <w:color w:val="000000" w:themeColor="text1"/>
        </w:rPr>
        <w:t>S</w:t>
      </w:r>
      <w:r>
        <w:rPr>
          <w:rFonts w:ascii="Calibri" w:hAnsi="Calibri" w:cs="Calibri"/>
          <w:color w:val="000000" w:themeColor="text1"/>
        </w:rPr>
        <w:t>ản phẩm output và tài liệu được định nghĩa như dưới đây.</w:t>
      </w:r>
    </w:p>
    <w:p w14:paraId="5C1727E1" w14:textId="071D49AF" w:rsidR="007E089A" w:rsidRPr="00B577AF" w:rsidRDefault="00D143A1" w:rsidP="007E089A">
      <w:pPr>
        <w:rPr>
          <w:color w:val="000000" w:themeColor="text1"/>
        </w:rPr>
      </w:pPr>
      <w:r>
        <w:rPr>
          <w:rFonts w:hint="eastAsia"/>
          <w:color w:val="000000" w:themeColor="text1"/>
        </w:rPr>
        <w:t>S</w:t>
      </w:r>
      <w:r>
        <w:rPr>
          <w:rFonts w:ascii="Calibri" w:hAnsi="Calibri" w:cs="Calibri"/>
          <w:color w:val="000000" w:themeColor="text1"/>
        </w:rPr>
        <w:t>ản phẩm sẽ được giao nộp khi kết thúc mỗi công đoạn.</w:t>
      </w:r>
      <w:r w:rsidRPr="00B577AF">
        <w:rPr>
          <w:color w:val="000000" w:themeColor="text1"/>
        </w:rPr>
        <w:t xml:space="preserve"> </w:t>
      </w:r>
    </w:p>
    <w:p w14:paraId="7F61CEDB" w14:textId="05769FD3" w:rsidR="000252F4" w:rsidRPr="008C496F" w:rsidRDefault="00D143A1" w:rsidP="008C496F">
      <w:pPr>
        <w:pStyle w:val="a7"/>
        <w:numPr>
          <w:ilvl w:val="0"/>
          <w:numId w:val="25"/>
        </w:numPr>
        <w:ind w:leftChars="0"/>
        <w:rPr>
          <w:color w:val="000000" w:themeColor="text1"/>
        </w:rPr>
      </w:pPr>
      <w:r>
        <w:rPr>
          <w:rFonts w:hint="eastAsia"/>
          <w:color w:val="000000" w:themeColor="text1"/>
        </w:rPr>
        <w:t>Q</w:t>
      </w:r>
      <w:r>
        <w:rPr>
          <w:color w:val="000000" w:themeColor="text1"/>
        </w:rPr>
        <w:t>u</w:t>
      </w:r>
      <w:r>
        <w:rPr>
          <w:rFonts w:ascii="Calibri" w:hAnsi="Calibri" w:cs="Calibri"/>
          <w:color w:val="000000" w:themeColor="text1"/>
        </w:rPr>
        <w:t>ản lý dự án</w:t>
      </w:r>
    </w:p>
    <w:p w14:paraId="6649ABE1" w14:textId="7347C9DC" w:rsidR="007E089A" w:rsidRPr="00B577AF" w:rsidRDefault="00D143A1" w:rsidP="008C496F">
      <w:pPr>
        <w:pStyle w:val="a7"/>
        <w:numPr>
          <w:ilvl w:val="3"/>
          <w:numId w:val="24"/>
        </w:numPr>
        <w:ind w:leftChars="0" w:left="993"/>
        <w:rPr>
          <w:color w:val="000000" w:themeColor="text1"/>
        </w:rPr>
      </w:pPr>
      <w:r>
        <w:rPr>
          <w:rFonts w:hint="eastAsia"/>
          <w:color w:val="000000" w:themeColor="text1"/>
        </w:rPr>
        <w:t>P</w:t>
      </w:r>
      <w:r>
        <w:rPr>
          <w:color w:val="000000" w:themeColor="text1"/>
        </w:rPr>
        <w:t>roject plan</w:t>
      </w:r>
    </w:p>
    <w:p w14:paraId="3353CE8D" w14:textId="063C9DFD" w:rsidR="007E089A" w:rsidRPr="00B577AF" w:rsidRDefault="00D143A1" w:rsidP="008C496F">
      <w:pPr>
        <w:pStyle w:val="a7"/>
        <w:numPr>
          <w:ilvl w:val="3"/>
          <w:numId w:val="24"/>
        </w:numPr>
        <w:ind w:leftChars="0" w:left="993"/>
        <w:rPr>
          <w:color w:val="000000" w:themeColor="text1"/>
        </w:rPr>
      </w:pPr>
      <w:r>
        <w:rPr>
          <w:rFonts w:hint="eastAsia"/>
          <w:color w:val="000000" w:themeColor="text1"/>
        </w:rPr>
        <w:t>P</w:t>
      </w:r>
      <w:r>
        <w:rPr>
          <w:color w:val="000000" w:themeColor="text1"/>
        </w:rPr>
        <w:t>rogress report</w:t>
      </w:r>
    </w:p>
    <w:p w14:paraId="3127BBB5" w14:textId="77777777" w:rsidR="007E089A" w:rsidRPr="00B577AF" w:rsidRDefault="007E089A" w:rsidP="008C496F">
      <w:pPr>
        <w:pStyle w:val="a7"/>
        <w:numPr>
          <w:ilvl w:val="3"/>
          <w:numId w:val="24"/>
        </w:numPr>
        <w:ind w:leftChars="0" w:left="993"/>
        <w:rPr>
          <w:color w:val="000000" w:themeColor="text1"/>
        </w:rPr>
      </w:pPr>
      <w:r w:rsidRPr="00B577AF">
        <w:rPr>
          <w:rFonts w:hint="eastAsia"/>
          <w:color w:val="000000" w:themeColor="text1"/>
        </w:rPr>
        <w:t>工程判定会議資料</w:t>
      </w:r>
    </w:p>
    <w:p w14:paraId="5C58E957" w14:textId="77777777" w:rsidR="007E089A" w:rsidRPr="00B577AF" w:rsidRDefault="007E089A" w:rsidP="008C496F">
      <w:pPr>
        <w:pStyle w:val="a7"/>
        <w:numPr>
          <w:ilvl w:val="3"/>
          <w:numId w:val="24"/>
        </w:numPr>
        <w:ind w:leftChars="0" w:left="993"/>
        <w:rPr>
          <w:color w:val="000000" w:themeColor="text1"/>
        </w:rPr>
      </w:pPr>
      <w:r w:rsidRPr="00B577AF">
        <w:rPr>
          <w:rFonts w:hint="eastAsia"/>
          <w:color w:val="000000" w:themeColor="text1"/>
        </w:rPr>
        <w:t>リリース判定会議資料</w:t>
      </w:r>
    </w:p>
    <w:p w14:paraId="59FC9F99" w14:textId="5E43F1AC" w:rsidR="000252F4" w:rsidRPr="00B577AF" w:rsidRDefault="00FE1D31" w:rsidP="008C496F">
      <w:pPr>
        <w:pStyle w:val="a7"/>
        <w:numPr>
          <w:ilvl w:val="0"/>
          <w:numId w:val="25"/>
        </w:numPr>
        <w:ind w:leftChars="0"/>
        <w:rPr>
          <w:color w:val="000000" w:themeColor="text1"/>
        </w:rPr>
      </w:pPr>
      <w:r>
        <w:rPr>
          <w:rFonts w:hint="eastAsia"/>
          <w:color w:val="000000" w:themeColor="text1"/>
        </w:rPr>
        <w:t>D</w:t>
      </w:r>
      <w:r>
        <w:rPr>
          <w:color w:val="000000" w:themeColor="text1"/>
        </w:rPr>
        <w:t>esign</w:t>
      </w:r>
    </w:p>
    <w:p w14:paraId="4B838720" w14:textId="25E3E5CC" w:rsidR="00EE41CB" w:rsidRDefault="00FE1D31" w:rsidP="008C496F">
      <w:pPr>
        <w:pStyle w:val="a7"/>
        <w:numPr>
          <w:ilvl w:val="3"/>
          <w:numId w:val="24"/>
        </w:numPr>
        <w:ind w:leftChars="0" w:left="993"/>
        <w:rPr>
          <w:color w:val="000000" w:themeColor="text1"/>
        </w:rPr>
      </w:pPr>
      <w:r>
        <w:rPr>
          <w:rFonts w:hint="eastAsia"/>
          <w:color w:val="000000" w:themeColor="text1"/>
        </w:rPr>
        <w:t>B</w:t>
      </w:r>
      <w:r>
        <w:rPr>
          <w:color w:val="000000" w:themeColor="text1"/>
        </w:rPr>
        <w:t>asic design</w:t>
      </w:r>
    </w:p>
    <w:p w14:paraId="0FE3A89A" w14:textId="1659B7A3" w:rsidR="007E089A" w:rsidRPr="00B577AF" w:rsidRDefault="00FE1D31" w:rsidP="008C496F">
      <w:pPr>
        <w:pStyle w:val="a7"/>
        <w:numPr>
          <w:ilvl w:val="3"/>
          <w:numId w:val="24"/>
        </w:numPr>
        <w:ind w:leftChars="0" w:left="993"/>
        <w:rPr>
          <w:color w:val="000000" w:themeColor="text1"/>
        </w:rPr>
      </w:pPr>
      <w:r>
        <w:rPr>
          <w:rFonts w:hint="eastAsia"/>
          <w:color w:val="000000" w:themeColor="text1"/>
        </w:rPr>
        <w:t>D</w:t>
      </w:r>
      <w:r>
        <w:rPr>
          <w:color w:val="000000" w:themeColor="text1"/>
        </w:rPr>
        <w:t>etail design</w:t>
      </w:r>
    </w:p>
    <w:p w14:paraId="2BC7C47C" w14:textId="330794F6" w:rsidR="007E089A" w:rsidRPr="00B577AF" w:rsidRDefault="00FE1D31" w:rsidP="008C496F">
      <w:pPr>
        <w:pStyle w:val="a7"/>
        <w:numPr>
          <w:ilvl w:val="3"/>
          <w:numId w:val="24"/>
        </w:numPr>
        <w:ind w:leftChars="0" w:left="993"/>
        <w:rPr>
          <w:color w:val="000000" w:themeColor="text1"/>
        </w:rPr>
      </w:pPr>
      <w:r>
        <w:rPr>
          <w:rFonts w:hint="eastAsia"/>
          <w:color w:val="000000" w:themeColor="text1"/>
        </w:rPr>
        <w:t>O</w:t>
      </w:r>
      <w:r>
        <w:rPr>
          <w:color w:val="000000" w:themeColor="text1"/>
        </w:rPr>
        <w:t>peration design</w:t>
      </w:r>
    </w:p>
    <w:p w14:paraId="29C986CA" w14:textId="5D48B13C" w:rsidR="006C2AF9" w:rsidRPr="00567777" w:rsidRDefault="00FE1D31" w:rsidP="008C496F">
      <w:pPr>
        <w:pStyle w:val="a7"/>
        <w:numPr>
          <w:ilvl w:val="3"/>
          <w:numId w:val="24"/>
        </w:numPr>
        <w:ind w:leftChars="0" w:left="993"/>
        <w:rPr>
          <w:color w:val="000000" w:themeColor="text1"/>
        </w:rPr>
      </w:pPr>
      <w:r>
        <w:rPr>
          <w:rFonts w:hint="eastAsia"/>
          <w:color w:val="000000" w:themeColor="text1"/>
        </w:rPr>
        <w:t>O</w:t>
      </w:r>
      <w:r>
        <w:rPr>
          <w:color w:val="000000" w:themeColor="text1"/>
        </w:rPr>
        <w:t xml:space="preserve">peration </w:t>
      </w:r>
      <w:r>
        <w:rPr>
          <w:rFonts w:hint="eastAsia"/>
          <w:color w:val="000000" w:themeColor="text1"/>
        </w:rPr>
        <w:t>m</w:t>
      </w:r>
      <w:r>
        <w:rPr>
          <w:color w:val="000000" w:themeColor="text1"/>
        </w:rPr>
        <w:t>anual</w:t>
      </w:r>
    </w:p>
    <w:p w14:paraId="3344C0A3" w14:textId="5021A36E" w:rsidR="007E089A" w:rsidRPr="00B577AF" w:rsidRDefault="00FE1D31" w:rsidP="00EE41CB">
      <w:pPr>
        <w:pStyle w:val="a7"/>
        <w:numPr>
          <w:ilvl w:val="3"/>
          <w:numId w:val="24"/>
        </w:numPr>
        <w:ind w:leftChars="0" w:left="993"/>
        <w:rPr>
          <w:color w:val="000000" w:themeColor="text1"/>
        </w:rPr>
      </w:pPr>
      <w:r>
        <w:rPr>
          <w:rFonts w:hint="eastAsia"/>
          <w:color w:val="000000" w:themeColor="text1"/>
        </w:rPr>
        <w:t>U</w:t>
      </w:r>
      <w:r>
        <w:rPr>
          <w:color w:val="000000" w:themeColor="text1"/>
        </w:rPr>
        <w:t>ser manual</w:t>
      </w:r>
    </w:p>
    <w:p w14:paraId="6F9EEB1A" w14:textId="792DAB45" w:rsidR="000252F4" w:rsidRPr="00B577AF" w:rsidRDefault="00FE1D31" w:rsidP="008C496F">
      <w:pPr>
        <w:pStyle w:val="a7"/>
        <w:numPr>
          <w:ilvl w:val="0"/>
          <w:numId w:val="25"/>
        </w:numPr>
        <w:ind w:leftChars="0"/>
        <w:rPr>
          <w:color w:val="000000" w:themeColor="text1"/>
        </w:rPr>
      </w:pPr>
      <w:r>
        <w:rPr>
          <w:rFonts w:hint="eastAsia"/>
          <w:color w:val="000000" w:themeColor="text1"/>
        </w:rPr>
        <w:t>D</w:t>
      </w:r>
      <w:r>
        <w:rPr>
          <w:color w:val="000000" w:themeColor="text1"/>
        </w:rPr>
        <w:t>evelopment</w:t>
      </w:r>
    </w:p>
    <w:p w14:paraId="3EAE45FF" w14:textId="1A14F796" w:rsidR="009B2E2D" w:rsidRDefault="00FE1D31" w:rsidP="008C496F">
      <w:pPr>
        <w:pStyle w:val="a7"/>
        <w:numPr>
          <w:ilvl w:val="3"/>
          <w:numId w:val="24"/>
        </w:numPr>
        <w:ind w:leftChars="0" w:left="993"/>
        <w:rPr>
          <w:color w:val="000000" w:themeColor="text1"/>
        </w:rPr>
      </w:pPr>
      <w:r>
        <w:rPr>
          <w:rFonts w:hint="eastAsia"/>
          <w:color w:val="000000" w:themeColor="text1"/>
        </w:rPr>
        <w:t>S</w:t>
      </w:r>
      <w:r>
        <w:rPr>
          <w:color w:val="000000" w:themeColor="text1"/>
        </w:rPr>
        <w:t>ource code</w:t>
      </w:r>
    </w:p>
    <w:p w14:paraId="3EC023B9" w14:textId="4A97CFED" w:rsidR="007E089A" w:rsidRDefault="00FE1D31" w:rsidP="008C496F">
      <w:pPr>
        <w:pStyle w:val="a7"/>
        <w:numPr>
          <w:ilvl w:val="3"/>
          <w:numId w:val="24"/>
        </w:numPr>
        <w:ind w:leftChars="0" w:left="993"/>
        <w:rPr>
          <w:color w:val="000000" w:themeColor="text1"/>
        </w:rPr>
      </w:pPr>
      <w:r>
        <w:rPr>
          <w:rFonts w:hint="eastAsia"/>
          <w:color w:val="000000" w:themeColor="text1"/>
        </w:rPr>
        <w:t>R</w:t>
      </w:r>
      <w:r>
        <w:rPr>
          <w:color w:val="000000" w:themeColor="text1"/>
        </w:rPr>
        <w:t>uning package</w:t>
      </w:r>
    </w:p>
    <w:p w14:paraId="6C27531C" w14:textId="5071374E" w:rsidR="009B2E2D" w:rsidRPr="00B577AF" w:rsidRDefault="00FE1D31" w:rsidP="008C496F">
      <w:pPr>
        <w:pStyle w:val="a7"/>
        <w:numPr>
          <w:ilvl w:val="3"/>
          <w:numId w:val="24"/>
        </w:numPr>
        <w:ind w:leftChars="0" w:left="993"/>
        <w:rPr>
          <w:color w:val="000000" w:themeColor="text1"/>
        </w:rPr>
      </w:pPr>
      <w:r>
        <w:rPr>
          <w:color w:val="000000" w:themeColor="text1"/>
        </w:rPr>
        <w:t>Batch job, job definition</w:t>
      </w:r>
    </w:p>
    <w:p w14:paraId="3BAC5062" w14:textId="6C04A6C9" w:rsidR="000252F4" w:rsidRPr="00B577AF" w:rsidRDefault="00FE1D31" w:rsidP="008C496F">
      <w:pPr>
        <w:pStyle w:val="a7"/>
        <w:numPr>
          <w:ilvl w:val="0"/>
          <w:numId w:val="25"/>
        </w:numPr>
        <w:ind w:leftChars="0"/>
        <w:rPr>
          <w:color w:val="000000" w:themeColor="text1"/>
        </w:rPr>
      </w:pPr>
      <w:r>
        <w:rPr>
          <w:rFonts w:hint="eastAsia"/>
          <w:color w:val="000000" w:themeColor="text1"/>
        </w:rPr>
        <w:t>T</w:t>
      </w:r>
      <w:r>
        <w:rPr>
          <w:color w:val="000000" w:themeColor="text1"/>
        </w:rPr>
        <w:t>est</w:t>
      </w:r>
    </w:p>
    <w:p w14:paraId="5C949924" w14:textId="1F4CDA9F" w:rsidR="007E089A" w:rsidRPr="00B577AF" w:rsidRDefault="00035EB8" w:rsidP="008C496F">
      <w:pPr>
        <w:pStyle w:val="a7"/>
        <w:numPr>
          <w:ilvl w:val="3"/>
          <w:numId w:val="24"/>
        </w:numPr>
        <w:ind w:leftChars="0" w:left="993"/>
        <w:rPr>
          <w:color w:val="000000" w:themeColor="text1"/>
        </w:rPr>
      </w:pPr>
      <w:r>
        <w:rPr>
          <w:rFonts w:hint="eastAsia"/>
          <w:color w:val="000000" w:themeColor="text1"/>
        </w:rPr>
        <w:t>I</w:t>
      </w:r>
      <w:r>
        <w:rPr>
          <w:color w:val="000000" w:themeColor="text1"/>
        </w:rPr>
        <w:t>ntergration test plan, test case, test report.</w:t>
      </w:r>
    </w:p>
    <w:p w14:paraId="4BC3D63D" w14:textId="72075B77" w:rsidR="007E089A" w:rsidRPr="00B577AF" w:rsidRDefault="00035EB8" w:rsidP="008C496F">
      <w:pPr>
        <w:pStyle w:val="a7"/>
        <w:numPr>
          <w:ilvl w:val="3"/>
          <w:numId w:val="24"/>
        </w:numPr>
        <w:ind w:leftChars="0" w:left="993"/>
        <w:rPr>
          <w:color w:val="000000" w:themeColor="text1"/>
        </w:rPr>
      </w:pPr>
      <w:r>
        <w:rPr>
          <w:rFonts w:hint="eastAsia"/>
          <w:color w:val="000000" w:themeColor="text1"/>
        </w:rPr>
        <w:t>S</w:t>
      </w:r>
      <w:r>
        <w:rPr>
          <w:color w:val="000000" w:themeColor="text1"/>
        </w:rPr>
        <w:t>ystem test plan, test case, test report.</w:t>
      </w:r>
      <w:r w:rsidRPr="00B577AF">
        <w:rPr>
          <w:color w:val="000000" w:themeColor="text1"/>
        </w:rPr>
        <w:t xml:space="preserve"> </w:t>
      </w:r>
    </w:p>
    <w:p w14:paraId="32FECC09" w14:textId="7611C7D4" w:rsidR="000252F4" w:rsidRPr="00B577AF" w:rsidRDefault="00035EB8" w:rsidP="008C496F">
      <w:pPr>
        <w:pStyle w:val="a7"/>
        <w:numPr>
          <w:ilvl w:val="0"/>
          <w:numId w:val="25"/>
        </w:numPr>
        <w:ind w:leftChars="0"/>
        <w:rPr>
          <w:color w:val="000000" w:themeColor="text1"/>
        </w:rPr>
      </w:pPr>
      <w:r>
        <w:rPr>
          <w:rFonts w:hint="eastAsia"/>
          <w:color w:val="000000" w:themeColor="text1"/>
        </w:rPr>
        <w:t>M</w:t>
      </w:r>
      <w:r>
        <w:rPr>
          <w:color w:val="000000" w:themeColor="text1"/>
        </w:rPr>
        <w:t>igration</w:t>
      </w:r>
    </w:p>
    <w:p w14:paraId="73E641FE" w14:textId="522B2123" w:rsidR="007E089A" w:rsidRPr="00B577AF" w:rsidRDefault="00035EB8" w:rsidP="008C496F">
      <w:pPr>
        <w:pStyle w:val="a7"/>
        <w:numPr>
          <w:ilvl w:val="3"/>
          <w:numId w:val="24"/>
        </w:numPr>
        <w:ind w:leftChars="0" w:left="993"/>
        <w:rPr>
          <w:color w:val="000000" w:themeColor="text1"/>
        </w:rPr>
      </w:pPr>
      <w:r>
        <w:rPr>
          <w:rFonts w:hint="eastAsia"/>
          <w:color w:val="000000" w:themeColor="text1"/>
        </w:rPr>
        <w:t>M</w:t>
      </w:r>
      <w:r>
        <w:rPr>
          <w:color w:val="000000" w:themeColor="text1"/>
        </w:rPr>
        <w:t>igration plan, migration manual</w:t>
      </w:r>
      <w:r>
        <w:rPr>
          <w:rFonts w:hint="eastAsia"/>
          <w:color w:val="000000" w:themeColor="text1"/>
        </w:rPr>
        <w:t>.</w:t>
      </w:r>
    </w:p>
    <w:p w14:paraId="637EAD79" w14:textId="091986DD" w:rsidR="007E089A" w:rsidRDefault="00035EB8" w:rsidP="008C496F">
      <w:pPr>
        <w:pStyle w:val="a7"/>
        <w:numPr>
          <w:ilvl w:val="3"/>
          <w:numId w:val="24"/>
        </w:numPr>
        <w:ind w:leftChars="0" w:left="993"/>
        <w:rPr>
          <w:color w:val="000000" w:themeColor="text1"/>
        </w:rPr>
      </w:pPr>
      <w:r>
        <w:rPr>
          <w:rFonts w:hint="eastAsia"/>
          <w:color w:val="000000" w:themeColor="text1"/>
        </w:rPr>
        <w:t>M</w:t>
      </w:r>
      <w:r>
        <w:rPr>
          <w:color w:val="000000" w:themeColor="text1"/>
        </w:rPr>
        <w:t>igration report.</w:t>
      </w:r>
    </w:p>
    <w:p w14:paraId="0DD1F312" w14:textId="0C00F840" w:rsidR="00931B99" w:rsidRPr="00B577AF" w:rsidRDefault="00035EB8" w:rsidP="008C496F">
      <w:pPr>
        <w:pStyle w:val="a7"/>
        <w:numPr>
          <w:ilvl w:val="3"/>
          <w:numId w:val="24"/>
        </w:numPr>
        <w:ind w:leftChars="0" w:left="993"/>
        <w:rPr>
          <w:color w:val="000000" w:themeColor="text1"/>
        </w:rPr>
      </w:pPr>
      <w:r>
        <w:rPr>
          <w:rFonts w:hint="eastAsia"/>
          <w:color w:val="000000" w:themeColor="text1"/>
        </w:rPr>
        <w:t>P</w:t>
      </w:r>
      <w:r>
        <w:rPr>
          <w:color w:val="000000" w:themeColor="text1"/>
        </w:rPr>
        <w:t>roject completion report</w:t>
      </w:r>
    </w:p>
    <w:p w14:paraId="4A66B389" w14:textId="3E743337" w:rsidR="006D409B" w:rsidRDefault="006D409B" w:rsidP="006D409B">
      <w:pPr>
        <w:rPr>
          <w:color w:val="000000" w:themeColor="text1"/>
        </w:rPr>
      </w:pPr>
    </w:p>
    <w:p w14:paraId="2969776A" w14:textId="28B91285" w:rsidR="000E183C" w:rsidRDefault="000E183C" w:rsidP="000E183C">
      <w:pPr>
        <w:rPr>
          <w:color w:val="000000" w:themeColor="text1"/>
        </w:rPr>
      </w:pPr>
      <w:r>
        <w:rPr>
          <w:rFonts w:hint="eastAsia"/>
          <w:color w:val="000000" w:themeColor="text1"/>
        </w:rPr>
        <w:t>S</w:t>
      </w:r>
      <w:r>
        <w:rPr>
          <w:rFonts w:ascii="Calibri" w:hAnsi="Calibri" w:cs="Calibri"/>
          <w:color w:val="000000" w:themeColor="text1"/>
        </w:rPr>
        <w:t xml:space="preserve">ản phẩm của mỗi công đoạn cần được giao nộp cho </w:t>
      </w:r>
      <w:r w:rsidR="00642BDC">
        <w:rPr>
          <w:rFonts w:ascii="Calibri" w:hAnsi="Calibri" w:cs="Calibri" w:hint="eastAsia"/>
          <w:color w:val="000000" w:themeColor="text1"/>
        </w:rPr>
        <w:t>FOS</w:t>
      </w:r>
      <w:r>
        <w:rPr>
          <w:rFonts w:ascii="Calibri" w:hAnsi="Calibri" w:cs="Calibri"/>
          <w:color w:val="000000" w:themeColor="text1"/>
        </w:rPr>
        <w:t xml:space="preserve"> để được kiểm tra, xác nhận trước khi trở thành sản phẩm hoàn thiện được bàn giao. Bước này cũng cần được phản ánh rõ ràng trong WBS.</w:t>
      </w:r>
    </w:p>
    <w:p w14:paraId="610258DF" w14:textId="6287458B" w:rsidR="000E183C" w:rsidRPr="00820AEE" w:rsidRDefault="000E183C" w:rsidP="000E183C">
      <w:pPr>
        <w:rPr>
          <w:color w:val="000000" w:themeColor="text1"/>
        </w:rPr>
      </w:pPr>
      <w:r>
        <w:rPr>
          <w:color w:val="000000" w:themeColor="text1"/>
        </w:rPr>
        <w:t>Vi</w:t>
      </w:r>
      <w:r>
        <w:rPr>
          <w:rFonts w:ascii="Calibri" w:hAnsi="Calibri" w:cs="Calibri"/>
          <w:color w:val="000000" w:themeColor="text1"/>
        </w:rPr>
        <w:t>ệc giao nộp sản phẩm cũng cần được phản ánh schedule/milestone trong WBS.</w:t>
      </w:r>
      <w:r w:rsidRPr="00820AEE">
        <w:rPr>
          <w:color w:val="000000" w:themeColor="text1"/>
        </w:rPr>
        <w:t xml:space="preserve"> </w:t>
      </w:r>
    </w:p>
    <w:p w14:paraId="32185581" w14:textId="0625C632" w:rsidR="00931B99" w:rsidRPr="00820AEE" w:rsidRDefault="00931B99" w:rsidP="00931B99">
      <w:pPr>
        <w:rPr>
          <w:color w:val="000000" w:themeColor="text1"/>
        </w:rPr>
      </w:pPr>
    </w:p>
    <w:p w14:paraId="6A94FE51" w14:textId="77777777" w:rsidR="00C41ED4" w:rsidRDefault="00614D53" w:rsidP="00C41ED4">
      <w:pPr>
        <w:pStyle w:val="1"/>
        <w:rPr>
          <w:color w:val="000000" w:themeColor="text1"/>
        </w:rPr>
      </w:pPr>
      <w:bookmarkStart w:id="9" w:name="_Toc45473916"/>
      <w:r w:rsidRPr="00B577AF">
        <w:rPr>
          <w:rFonts w:hint="eastAsia"/>
          <w:color w:val="000000" w:themeColor="text1"/>
        </w:rPr>
        <w:lastRenderedPageBreak/>
        <w:t>開発手順及び</w:t>
      </w:r>
      <w:r w:rsidR="00C41ED4" w:rsidRPr="00B577AF">
        <w:rPr>
          <w:rFonts w:hint="eastAsia"/>
          <w:color w:val="000000" w:themeColor="text1"/>
        </w:rPr>
        <w:t>工程終了基準</w:t>
      </w:r>
      <w:bookmarkEnd w:id="9"/>
    </w:p>
    <w:p w14:paraId="70ED5C10" w14:textId="77777777" w:rsidR="00725A3A" w:rsidRPr="00B577AF" w:rsidRDefault="00725A3A" w:rsidP="00725A3A">
      <w:pPr>
        <w:pStyle w:val="2"/>
        <w:ind w:left="567"/>
        <w:rPr>
          <w:color w:val="000000" w:themeColor="text1"/>
        </w:rPr>
      </w:pPr>
      <w:bookmarkStart w:id="10" w:name="_Toc45473917"/>
      <w:r w:rsidRPr="00B577AF">
        <w:rPr>
          <w:rFonts w:hint="eastAsia"/>
          <w:color w:val="000000" w:themeColor="text1"/>
        </w:rPr>
        <w:t>開発手順</w:t>
      </w:r>
      <w:bookmarkEnd w:id="10"/>
    </w:p>
    <w:tbl>
      <w:tblPr>
        <w:tblStyle w:val="a8"/>
        <w:tblW w:w="9634" w:type="dxa"/>
        <w:tblLook w:val="04A0" w:firstRow="1" w:lastRow="0" w:firstColumn="1" w:lastColumn="0" w:noHBand="0" w:noVBand="1"/>
      </w:tblPr>
      <w:tblGrid>
        <w:gridCol w:w="421"/>
        <w:gridCol w:w="2693"/>
        <w:gridCol w:w="6520"/>
      </w:tblGrid>
      <w:tr w:rsidR="00725A3A" w:rsidRPr="0040648B" w14:paraId="32D5763E" w14:textId="77777777" w:rsidTr="00CD357B">
        <w:tc>
          <w:tcPr>
            <w:tcW w:w="421" w:type="dxa"/>
            <w:shd w:val="clear" w:color="auto" w:fill="8DB3E2" w:themeFill="text2" w:themeFillTint="66"/>
          </w:tcPr>
          <w:p w14:paraId="5CF1CE91" w14:textId="77777777" w:rsidR="00725A3A" w:rsidRPr="00F41D0A" w:rsidRDefault="00725A3A" w:rsidP="00CB7363">
            <w:pPr>
              <w:jc w:val="center"/>
              <w:rPr>
                <w:rFonts w:ascii="ＭＳ Ｐゴシック" w:eastAsia="ＭＳ Ｐゴシック" w:hAnsi="ＭＳ Ｐゴシック"/>
                <w:color w:val="000000" w:themeColor="text1"/>
              </w:rPr>
            </w:pPr>
            <w:r w:rsidRPr="00F41D0A">
              <w:rPr>
                <w:rFonts w:ascii="ＭＳ Ｐゴシック" w:eastAsia="ＭＳ Ｐゴシック" w:hAnsi="ＭＳ Ｐゴシック" w:hint="eastAsia"/>
                <w:color w:val="000000" w:themeColor="text1"/>
              </w:rPr>
              <w:t>#</w:t>
            </w:r>
          </w:p>
        </w:tc>
        <w:tc>
          <w:tcPr>
            <w:tcW w:w="2693" w:type="dxa"/>
            <w:shd w:val="clear" w:color="auto" w:fill="8DB3E2" w:themeFill="text2" w:themeFillTint="66"/>
          </w:tcPr>
          <w:p w14:paraId="438E7B26" w14:textId="77777777" w:rsidR="00725A3A" w:rsidRPr="00F41D0A" w:rsidRDefault="00725A3A" w:rsidP="00CB7363">
            <w:pPr>
              <w:jc w:val="center"/>
              <w:rPr>
                <w:rFonts w:ascii="ＭＳ Ｐゴシック" w:eastAsia="ＭＳ Ｐゴシック" w:hAnsi="ＭＳ Ｐゴシック"/>
                <w:color w:val="000000" w:themeColor="text1"/>
              </w:rPr>
            </w:pPr>
            <w:r w:rsidRPr="00F41D0A">
              <w:rPr>
                <w:rFonts w:ascii="ＭＳ Ｐゴシック" w:eastAsia="ＭＳ Ｐゴシック" w:hAnsi="ＭＳ Ｐゴシック" w:hint="eastAsia"/>
                <w:color w:val="000000" w:themeColor="text1"/>
              </w:rPr>
              <w:t>工程名称</w:t>
            </w:r>
          </w:p>
        </w:tc>
        <w:tc>
          <w:tcPr>
            <w:tcW w:w="6520" w:type="dxa"/>
            <w:shd w:val="clear" w:color="auto" w:fill="8DB3E2" w:themeFill="text2" w:themeFillTint="66"/>
          </w:tcPr>
          <w:p w14:paraId="4C173EEA" w14:textId="77777777" w:rsidR="00725A3A" w:rsidRPr="00F41D0A" w:rsidRDefault="00725A3A" w:rsidP="00CB7363">
            <w:pPr>
              <w:jc w:val="center"/>
              <w:rPr>
                <w:rFonts w:ascii="ＭＳ Ｐゴシック" w:eastAsia="ＭＳ Ｐゴシック" w:hAnsi="ＭＳ Ｐゴシック"/>
                <w:color w:val="000000" w:themeColor="text1"/>
              </w:rPr>
            </w:pPr>
            <w:r w:rsidRPr="00F41D0A">
              <w:rPr>
                <w:rFonts w:ascii="ＭＳ Ｐゴシック" w:eastAsia="ＭＳ Ｐゴシック" w:hAnsi="ＭＳ Ｐゴシック" w:hint="eastAsia"/>
                <w:color w:val="000000" w:themeColor="text1"/>
              </w:rPr>
              <w:t>工程作業の概要</w:t>
            </w:r>
          </w:p>
        </w:tc>
      </w:tr>
      <w:tr w:rsidR="00725A3A" w:rsidRPr="00B577AF" w14:paraId="3DD9516D" w14:textId="77777777" w:rsidTr="002265B4">
        <w:tc>
          <w:tcPr>
            <w:tcW w:w="421" w:type="dxa"/>
          </w:tcPr>
          <w:p w14:paraId="4225FD31" w14:textId="77777777" w:rsidR="00725A3A" w:rsidRPr="00B577AF" w:rsidRDefault="00725A3A" w:rsidP="00CB7363">
            <w:pPr>
              <w:rPr>
                <w:color w:val="000000" w:themeColor="text1"/>
              </w:rPr>
            </w:pPr>
            <w:r w:rsidRPr="00B577AF">
              <w:rPr>
                <w:rFonts w:hint="eastAsia"/>
                <w:color w:val="000000" w:themeColor="text1"/>
              </w:rPr>
              <w:t>1</w:t>
            </w:r>
          </w:p>
        </w:tc>
        <w:tc>
          <w:tcPr>
            <w:tcW w:w="2693" w:type="dxa"/>
          </w:tcPr>
          <w:p w14:paraId="466F2461" w14:textId="77777777" w:rsidR="00725A3A" w:rsidRPr="00B577AF" w:rsidRDefault="00725A3A" w:rsidP="00CB7363">
            <w:pPr>
              <w:rPr>
                <w:color w:val="000000" w:themeColor="text1"/>
              </w:rPr>
            </w:pPr>
            <w:r w:rsidRPr="00B577AF">
              <w:rPr>
                <w:color w:val="000000" w:themeColor="text1"/>
              </w:rPr>
              <w:t>IT</w:t>
            </w:r>
            <w:r w:rsidRPr="00B577AF">
              <w:rPr>
                <w:rFonts w:hint="eastAsia"/>
                <w:color w:val="000000" w:themeColor="text1"/>
              </w:rPr>
              <w:t>企画・立案等工程</w:t>
            </w:r>
          </w:p>
        </w:tc>
        <w:tc>
          <w:tcPr>
            <w:tcW w:w="6520" w:type="dxa"/>
          </w:tcPr>
          <w:p w14:paraId="30D38670" w14:textId="77777777" w:rsidR="00725A3A" w:rsidRPr="00B577AF" w:rsidRDefault="00725A3A" w:rsidP="00CB7363">
            <w:pPr>
              <w:rPr>
                <w:color w:val="000000" w:themeColor="text1"/>
              </w:rPr>
            </w:pPr>
            <w:r w:rsidRPr="00B577AF">
              <w:rPr>
                <w:rFonts w:hint="eastAsia"/>
                <w:color w:val="000000" w:themeColor="text1"/>
              </w:rPr>
              <w:t>プロジェクトの各段階の計画を設定する。</w:t>
            </w:r>
          </w:p>
        </w:tc>
      </w:tr>
      <w:tr w:rsidR="00725A3A" w:rsidRPr="00B577AF" w14:paraId="5A0F7657" w14:textId="77777777" w:rsidTr="002265B4">
        <w:tc>
          <w:tcPr>
            <w:tcW w:w="421" w:type="dxa"/>
          </w:tcPr>
          <w:p w14:paraId="55159B29" w14:textId="77777777" w:rsidR="00725A3A" w:rsidRPr="00B577AF" w:rsidRDefault="00725A3A" w:rsidP="00CB7363">
            <w:pPr>
              <w:rPr>
                <w:color w:val="000000" w:themeColor="text1"/>
              </w:rPr>
            </w:pPr>
            <w:r w:rsidRPr="00B577AF">
              <w:rPr>
                <w:rFonts w:hint="eastAsia"/>
                <w:color w:val="000000" w:themeColor="text1"/>
              </w:rPr>
              <w:t>2</w:t>
            </w:r>
          </w:p>
        </w:tc>
        <w:tc>
          <w:tcPr>
            <w:tcW w:w="2693" w:type="dxa"/>
          </w:tcPr>
          <w:p w14:paraId="38EE688F" w14:textId="77777777" w:rsidR="00725A3A" w:rsidRPr="00B577AF" w:rsidRDefault="00725A3A" w:rsidP="00CB7363">
            <w:pPr>
              <w:rPr>
                <w:color w:val="000000" w:themeColor="text1"/>
              </w:rPr>
            </w:pPr>
            <w:r w:rsidRPr="00B577AF">
              <w:rPr>
                <w:rFonts w:hint="eastAsia"/>
                <w:color w:val="000000" w:themeColor="text1"/>
              </w:rPr>
              <w:t>要件定義工程</w:t>
            </w:r>
          </w:p>
        </w:tc>
        <w:tc>
          <w:tcPr>
            <w:tcW w:w="6520" w:type="dxa"/>
          </w:tcPr>
          <w:p w14:paraId="2D2E08AC" w14:textId="77777777" w:rsidR="00725A3A" w:rsidRPr="00B577AF" w:rsidRDefault="00725A3A" w:rsidP="00CB7363">
            <w:pPr>
              <w:rPr>
                <w:color w:val="000000" w:themeColor="text1"/>
              </w:rPr>
            </w:pPr>
            <w:r w:rsidRPr="00B577AF">
              <w:rPr>
                <w:rFonts w:hint="eastAsia"/>
                <w:color w:val="000000" w:themeColor="text1"/>
              </w:rPr>
              <w:t>業務のシステム化に対する様々な「要求」を調査分析し、システム化の対象を絞り込み、最終的な「システム要件」を定義する。</w:t>
            </w:r>
          </w:p>
        </w:tc>
      </w:tr>
      <w:tr w:rsidR="00725A3A" w:rsidRPr="00B577AF" w14:paraId="2BF216E7" w14:textId="77777777" w:rsidTr="002265B4">
        <w:tc>
          <w:tcPr>
            <w:tcW w:w="421" w:type="dxa"/>
          </w:tcPr>
          <w:p w14:paraId="1E3BC8DD" w14:textId="77777777" w:rsidR="00725A3A" w:rsidRPr="00B577AF" w:rsidRDefault="00725A3A" w:rsidP="00CB7363">
            <w:pPr>
              <w:rPr>
                <w:color w:val="000000" w:themeColor="text1"/>
              </w:rPr>
            </w:pPr>
            <w:r w:rsidRPr="00B577AF">
              <w:rPr>
                <w:rFonts w:hint="eastAsia"/>
                <w:color w:val="000000" w:themeColor="text1"/>
              </w:rPr>
              <w:t>3</w:t>
            </w:r>
          </w:p>
        </w:tc>
        <w:tc>
          <w:tcPr>
            <w:tcW w:w="2693" w:type="dxa"/>
          </w:tcPr>
          <w:p w14:paraId="76959748" w14:textId="77777777" w:rsidR="00725A3A" w:rsidRPr="00B577AF" w:rsidRDefault="00725A3A" w:rsidP="00CB7363">
            <w:pPr>
              <w:rPr>
                <w:color w:val="000000" w:themeColor="text1"/>
              </w:rPr>
            </w:pPr>
            <w:r w:rsidRPr="00B577AF">
              <w:rPr>
                <w:rFonts w:hint="eastAsia"/>
                <w:color w:val="000000" w:themeColor="text1"/>
              </w:rPr>
              <w:t>基本設計工程</w:t>
            </w:r>
          </w:p>
        </w:tc>
        <w:tc>
          <w:tcPr>
            <w:tcW w:w="6520" w:type="dxa"/>
          </w:tcPr>
          <w:p w14:paraId="63D98C8E" w14:textId="77777777" w:rsidR="00725A3A" w:rsidRPr="00B577AF" w:rsidRDefault="00725A3A" w:rsidP="00CB7363">
            <w:pPr>
              <w:rPr>
                <w:color w:val="000000" w:themeColor="text1"/>
              </w:rPr>
            </w:pPr>
            <w:r w:rsidRPr="00B577AF">
              <w:rPr>
                <w:rFonts w:hint="eastAsia"/>
                <w:color w:val="000000" w:themeColor="text1"/>
              </w:rPr>
              <w:t>要件定義で明確化された内容を基に、実現可能性を確認し、開発方針を整理する。</w:t>
            </w:r>
          </w:p>
        </w:tc>
      </w:tr>
      <w:tr w:rsidR="00725A3A" w:rsidRPr="00B577AF" w14:paraId="479924A5" w14:textId="77777777" w:rsidTr="002265B4">
        <w:tc>
          <w:tcPr>
            <w:tcW w:w="421" w:type="dxa"/>
          </w:tcPr>
          <w:p w14:paraId="0165644E" w14:textId="77777777" w:rsidR="00725A3A" w:rsidRPr="00B577AF" w:rsidRDefault="00725A3A" w:rsidP="00CB7363">
            <w:pPr>
              <w:rPr>
                <w:color w:val="000000" w:themeColor="text1"/>
              </w:rPr>
            </w:pPr>
            <w:r w:rsidRPr="00B577AF">
              <w:rPr>
                <w:rFonts w:hint="eastAsia"/>
                <w:color w:val="000000" w:themeColor="text1"/>
              </w:rPr>
              <w:t>4</w:t>
            </w:r>
          </w:p>
        </w:tc>
        <w:tc>
          <w:tcPr>
            <w:tcW w:w="2693" w:type="dxa"/>
          </w:tcPr>
          <w:p w14:paraId="29C5A348" w14:textId="77777777" w:rsidR="00725A3A" w:rsidRPr="00B577AF" w:rsidRDefault="00725A3A" w:rsidP="00CB7363">
            <w:pPr>
              <w:rPr>
                <w:color w:val="000000" w:themeColor="text1"/>
              </w:rPr>
            </w:pPr>
            <w:r w:rsidRPr="00B577AF">
              <w:rPr>
                <w:rFonts w:hint="eastAsia"/>
                <w:color w:val="000000" w:themeColor="text1"/>
              </w:rPr>
              <w:t>詳細設計工程</w:t>
            </w:r>
          </w:p>
        </w:tc>
        <w:tc>
          <w:tcPr>
            <w:tcW w:w="6520" w:type="dxa"/>
          </w:tcPr>
          <w:p w14:paraId="1E15DBAC" w14:textId="77777777" w:rsidR="00725A3A" w:rsidRPr="00B577AF" w:rsidRDefault="00725A3A" w:rsidP="00CB7363">
            <w:pPr>
              <w:rPr>
                <w:color w:val="000000" w:themeColor="text1"/>
              </w:rPr>
            </w:pPr>
            <w:r w:rsidRPr="00B577AF">
              <w:rPr>
                <w:rFonts w:hint="eastAsia"/>
                <w:color w:val="000000" w:themeColor="text1"/>
              </w:rPr>
              <w:t>プロジェクト対象範囲の業務について、必要に応じてプロトタイプを実施することにより、追加開発機能、画面、レポート、権限、インターフェースに関する設計を行う。</w:t>
            </w:r>
          </w:p>
        </w:tc>
      </w:tr>
      <w:tr w:rsidR="00725A3A" w:rsidRPr="00B577AF" w14:paraId="2AA33F6F" w14:textId="77777777" w:rsidTr="002265B4">
        <w:tc>
          <w:tcPr>
            <w:tcW w:w="421" w:type="dxa"/>
          </w:tcPr>
          <w:p w14:paraId="591FB740" w14:textId="77777777" w:rsidR="00725A3A" w:rsidRPr="00B577AF" w:rsidRDefault="00725A3A" w:rsidP="00CB7363">
            <w:pPr>
              <w:rPr>
                <w:color w:val="000000" w:themeColor="text1"/>
              </w:rPr>
            </w:pPr>
            <w:r w:rsidRPr="00B577AF">
              <w:rPr>
                <w:rFonts w:hint="eastAsia"/>
                <w:color w:val="000000" w:themeColor="text1"/>
              </w:rPr>
              <w:t>5</w:t>
            </w:r>
          </w:p>
        </w:tc>
        <w:tc>
          <w:tcPr>
            <w:tcW w:w="2693" w:type="dxa"/>
          </w:tcPr>
          <w:p w14:paraId="30C60A96" w14:textId="77777777" w:rsidR="00725A3A" w:rsidRPr="00B577AF" w:rsidRDefault="00725A3A" w:rsidP="00CB7363">
            <w:pPr>
              <w:rPr>
                <w:color w:val="000000" w:themeColor="text1"/>
              </w:rPr>
            </w:pPr>
            <w:r w:rsidRPr="00B577AF">
              <w:rPr>
                <w:rFonts w:hint="eastAsia"/>
                <w:color w:val="000000" w:themeColor="text1"/>
              </w:rPr>
              <w:t>製造～単体テスト工程</w:t>
            </w:r>
          </w:p>
        </w:tc>
        <w:tc>
          <w:tcPr>
            <w:tcW w:w="6520" w:type="dxa"/>
          </w:tcPr>
          <w:p w14:paraId="3890EB64" w14:textId="77777777" w:rsidR="00725A3A" w:rsidRPr="00F94E03" w:rsidRDefault="00F94E03" w:rsidP="00CB7363">
            <w:pPr>
              <w:rPr>
                <w:color w:val="000000" w:themeColor="text1"/>
              </w:rPr>
            </w:pPr>
            <w:r w:rsidRPr="00F94E03">
              <w:rPr>
                <w:rFonts w:hint="eastAsia"/>
                <w:color w:val="000000" w:themeColor="text1"/>
              </w:rPr>
              <w:t>プログラムの製造を行う。また、対象のモジュールが要求定義書等で要求された機能や性能を満たしているかどうかをテストする。</w:t>
            </w:r>
          </w:p>
        </w:tc>
      </w:tr>
      <w:tr w:rsidR="00725A3A" w:rsidRPr="00B577AF" w14:paraId="68EA455B" w14:textId="77777777" w:rsidTr="002265B4">
        <w:tc>
          <w:tcPr>
            <w:tcW w:w="421" w:type="dxa"/>
          </w:tcPr>
          <w:p w14:paraId="53C55293" w14:textId="77777777" w:rsidR="00725A3A" w:rsidRPr="00B577AF" w:rsidRDefault="00725A3A" w:rsidP="00CB7363">
            <w:pPr>
              <w:rPr>
                <w:color w:val="000000" w:themeColor="text1"/>
              </w:rPr>
            </w:pPr>
            <w:r w:rsidRPr="00B577AF">
              <w:rPr>
                <w:rFonts w:hint="eastAsia"/>
                <w:color w:val="000000" w:themeColor="text1"/>
              </w:rPr>
              <w:t>6</w:t>
            </w:r>
          </w:p>
        </w:tc>
        <w:tc>
          <w:tcPr>
            <w:tcW w:w="2693" w:type="dxa"/>
          </w:tcPr>
          <w:p w14:paraId="53FDB5A8" w14:textId="77777777" w:rsidR="00725A3A" w:rsidRPr="00B577AF" w:rsidRDefault="00725A3A" w:rsidP="00725A3A">
            <w:pPr>
              <w:rPr>
                <w:color w:val="000000" w:themeColor="text1"/>
              </w:rPr>
            </w:pPr>
            <w:r w:rsidRPr="00B577AF">
              <w:rPr>
                <w:rFonts w:hint="eastAsia"/>
                <w:color w:val="000000" w:themeColor="text1"/>
              </w:rPr>
              <w:t>結合テスト工程</w:t>
            </w:r>
          </w:p>
        </w:tc>
        <w:tc>
          <w:tcPr>
            <w:tcW w:w="6520" w:type="dxa"/>
          </w:tcPr>
          <w:p w14:paraId="472EC938" w14:textId="77777777" w:rsidR="00725A3A" w:rsidRPr="00B577AF" w:rsidRDefault="00725A3A" w:rsidP="00CB7363">
            <w:pPr>
              <w:rPr>
                <w:color w:val="000000" w:themeColor="text1"/>
              </w:rPr>
            </w:pPr>
            <w:r w:rsidRPr="00B577AF">
              <w:rPr>
                <w:rFonts w:hint="eastAsia"/>
                <w:color w:val="000000" w:themeColor="text1"/>
              </w:rPr>
              <w:t>各プログラムをつなげて機能レベルのテストを行う。</w:t>
            </w:r>
          </w:p>
        </w:tc>
      </w:tr>
      <w:tr w:rsidR="00725A3A" w:rsidRPr="00B577AF" w14:paraId="2E3B3683" w14:textId="77777777" w:rsidTr="002265B4">
        <w:tc>
          <w:tcPr>
            <w:tcW w:w="421" w:type="dxa"/>
          </w:tcPr>
          <w:p w14:paraId="7E738FFE" w14:textId="77777777" w:rsidR="00725A3A" w:rsidRPr="00B577AF" w:rsidRDefault="00725A3A" w:rsidP="00CB7363">
            <w:pPr>
              <w:rPr>
                <w:color w:val="000000" w:themeColor="text1"/>
              </w:rPr>
            </w:pPr>
            <w:r w:rsidRPr="00B577AF">
              <w:rPr>
                <w:rFonts w:hint="eastAsia"/>
                <w:color w:val="000000" w:themeColor="text1"/>
              </w:rPr>
              <w:t>7</w:t>
            </w:r>
          </w:p>
        </w:tc>
        <w:tc>
          <w:tcPr>
            <w:tcW w:w="2693" w:type="dxa"/>
          </w:tcPr>
          <w:p w14:paraId="3267FE9B" w14:textId="77777777" w:rsidR="00725A3A" w:rsidRPr="00B577AF" w:rsidRDefault="00725A3A" w:rsidP="00CB7363">
            <w:pPr>
              <w:rPr>
                <w:color w:val="000000" w:themeColor="text1"/>
              </w:rPr>
            </w:pPr>
            <w:r w:rsidRPr="00B577AF">
              <w:rPr>
                <w:rFonts w:hint="eastAsia"/>
                <w:color w:val="000000" w:themeColor="text1"/>
              </w:rPr>
              <w:t>総合テスト工程</w:t>
            </w:r>
          </w:p>
        </w:tc>
        <w:tc>
          <w:tcPr>
            <w:tcW w:w="6520" w:type="dxa"/>
          </w:tcPr>
          <w:p w14:paraId="5A9F598C" w14:textId="77777777" w:rsidR="00725A3A" w:rsidRPr="00B577AF" w:rsidRDefault="00725A3A" w:rsidP="00EE41CB">
            <w:pPr>
              <w:rPr>
                <w:color w:val="000000" w:themeColor="text1"/>
              </w:rPr>
            </w:pPr>
            <w:r w:rsidRPr="00B577AF">
              <w:rPr>
                <w:rFonts w:asciiTheme="minorEastAsia" w:eastAsiaTheme="minorEastAsia" w:hAnsiTheme="minorEastAsia" w:hint="eastAsia"/>
                <w:color w:val="000000" w:themeColor="text1"/>
              </w:rPr>
              <w:t>システム全体</w:t>
            </w:r>
            <w:r w:rsidR="00F94E03">
              <w:rPr>
                <w:rFonts w:asciiTheme="minorEastAsia" w:eastAsiaTheme="minorEastAsia" w:hAnsiTheme="minorEastAsia" w:hint="eastAsia"/>
                <w:color w:val="000000" w:themeColor="text1"/>
              </w:rPr>
              <w:t>を対象</w:t>
            </w:r>
            <w:r w:rsidR="00EE41CB">
              <w:rPr>
                <w:rFonts w:asciiTheme="minorEastAsia" w:eastAsiaTheme="minorEastAsia" w:hAnsiTheme="minorEastAsia" w:hint="eastAsia"/>
                <w:color w:val="000000" w:themeColor="text1"/>
              </w:rPr>
              <w:t>と</w:t>
            </w:r>
            <w:r w:rsidR="00F94E03">
              <w:rPr>
                <w:rFonts w:asciiTheme="minorEastAsia" w:eastAsiaTheme="minorEastAsia" w:hAnsiTheme="minorEastAsia" w:hint="eastAsia"/>
                <w:color w:val="000000" w:themeColor="text1"/>
              </w:rPr>
              <w:t>して、設計</w:t>
            </w:r>
            <w:r w:rsidR="00EE41CB">
              <w:rPr>
                <w:rFonts w:asciiTheme="minorEastAsia" w:eastAsiaTheme="minorEastAsia" w:hAnsiTheme="minorEastAsia" w:hint="eastAsia"/>
                <w:color w:val="000000" w:themeColor="text1"/>
              </w:rPr>
              <w:t>どおり</w:t>
            </w:r>
            <w:r w:rsidR="00F94E03">
              <w:rPr>
                <w:rFonts w:asciiTheme="minorEastAsia" w:eastAsiaTheme="minorEastAsia" w:hAnsiTheme="minorEastAsia" w:hint="eastAsia"/>
                <w:color w:val="000000" w:themeColor="text1"/>
              </w:rPr>
              <w:t>にプログラミングされているか、機能間の連携は取れているか等の</w:t>
            </w:r>
            <w:r w:rsidRPr="00B577AF">
              <w:rPr>
                <w:rFonts w:asciiTheme="minorEastAsia" w:eastAsiaTheme="minorEastAsia" w:hAnsiTheme="minorEastAsia" w:hint="eastAsia"/>
                <w:color w:val="000000" w:themeColor="text1"/>
              </w:rPr>
              <w:t>検証</w:t>
            </w:r>
            <w:r w:rsidR="00F94E03">
              <w:rPr>
                <w:rFonts w:asciiTheme="minorEastAsia" w:eastAsiaTheme="minorEastAsia" w:hAnsiTheme="minorEastAsia" w:hint="eastAsia"/>
                <w:color w:val="000000" w:themeColor="text1"/>
              </w:rPr>
              <w:t>を行う。</w:t>
            </w:r>
          </w:p>
        </w:tc>
      </w:tr>
    </w:tbl>
    <w:p w14:paraId="30A71396" w14:textId="77777777" w:rsidR="00725A3A" w:rsidRPr="00B577AF" w:rsidRDefault="00725A3A" w:rsidP="00725A3A">
      <w:pPr>
        <w:rPr>
          <w:color w:val="000000" w:themeColor="text1"/>
        </w:rPr>
      </w:pPr>
    </w:p>
    <w:p w14:paraId="14A72CB9" w14:textId="77777777" w:rsidR="00877843" w:rsidRDefault="00877843">
      <w:pPr>
        <w:widowControl/>
        <w:jc w:val="left"/>
        <w:rPr>
          <w:rFonts w:ascii="ＭＳ Ｐゴシック" w:eastAsia="ＭＳ Ｐゴシック" w:hAnsi="ＭＳ Ｐゴシック" w:cstheme="majorBidi"/>
          <w:color w:val="000000" w:themeColor="text1"/>
        </w:rPr>
      </w:pPr>
      <w:r>
        <w:rPr>
          <w:color w:val="000000" w:themeColor="text1"/>
        </w:rPr>
        <w:br w:type="page"/>
      </w:r>
    </w:p>
    <w:p w14:paraId="6C6B76C4" w14:textId="77777777" w:rsidR="0075388F" w:rsidRPr="00B577AF" w:rsidRDefault="0075388F" w:rsidP="00955E40">
      <w:pPr>
        <w:pStyle w:val="2"/>
        <w:ind w:left="567"/>
        <w:rPr>
          <w:color w:val="000000" w:themeColor="text1"/>
        </w:rPr>
      </w:pPr>
      <w:bookmarkStart w:id="11" w:name="_Toc45473918"/>
      <w:r w:rsidRPr="00B577AF">
        <w:rPr>
          <w:rFonts w:hint="eastAsia"/>
          <w:color w:val="000000" w:themeColor="text1"/>
        </w:rPr>
        <w:lastRenderedPageBreak/>
        <w:t>工程終了基準</w:t>
      </w:r>
      <w:bookmarkEnd w:id="11"/>
    </w:p>
    <w:p w14:paraId="71B83AEE" w14:textId="77777777" w:rsidR="00993D9C" w:rsidRPr="00B577AF" w:rsidRDefault="00C86160" w:rsidP="00993D9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プロジェクトにおける</w:t>
      </w:r>
      <w:r w:rsidR="00725A3A" w:rsidRPr="00B577AF">
        <w:rPr>
          <w:rFonts w:ascii="ＭＳ Ｐ明朝" w:eastAsia="ＭＳ Ｐ明朝" w:hAnsi="ＭＳ Ｐ明朝" w:hint="eastAsia"/>
          <w:color w:val="000000" w:themeColor="text1"/>
        </w:rPr>
        <w:t>各</w:t>
      </w:r>
      <w:r w:rsidRPr="00B577AF">
        <w:rPr>
          <w:rFonts w:ascii="ＭＳ Ｐ明朝" w:eastAsia="ＭＳ Ｐ明朝" w:hAnsi="ＭＳ Ｐ明朝" w:hint="eastAsia"/>
          <w:color w:val="000000" w:themeColor="text1"/>
        </w:rPr>
        <w:t>工程の</w:t>
      </w:r>
      <w:r w:rsidR="00725A3A" w:rsidRPr="00B577AF">
        <w:rPr>
          <w:rFonts w:ascii="ＭＳ Ｐ明朝" w:eastAsia="ＭＳ Ｐ明朝" w:hAnsi="ＭＳ Ｐ明朝" w:hint="eastAsia"/>
          <w:color w:val="000000" w:themeColor="text1"/>
        </w:rPr>
        <w:t>終了判定は6.1の工程判定会議で判定する。判定基準は次のとおり</w:t>
      </w:r>
      <w:r w:rsidRPr="00B577AF">
        <w:rPr>
          <w:rFonts w:ascii="ＭＳ Ｐ明朝" w:eastAsia="ＭＳ Ｐ明朝" w:hAnsi="ＭＳ Ｐ明朝" w:hint="eastAsia"/>
          <w:color w:val="000000" w:themeColor="text1"/>
        </w:rPr>
        <w:t>。</w:t>
      </w:r>
    </w:p>
    <w:tbl>
      <w:tblPr>
        <w:tblStyle w:val="a8"/>
        <w:tblW w:w="9634" w:type="dxa"/>
        <w:tblLook w:val="04A0" w:firstRow="1" w:lastRow="0" w:firstColumn="1" w:lastColumn="0" w:noHBand="0" w:noVBand="1"/>
      </w:tblPr>
      <w:tblGrid>
        <w:gridCol w:w="1271"/>
        <w:gridCol w:w="8363"/>
      </w:tblGrid>
      <w:tr w:rsidR="000A1287" w:rsidRPr="0040648B" w14:paraId="6B310B97" w14:textId="77777777" w:rsidTr="00463203">
        <w:tc>
          <w:tcPr>
            <w:tcW w:w="1271" w:type="dxa"/>
            <w:shd w:val="clear" w:color="auto" w:fill="8DB3E2" w:themeFill="text2" w:themeFillTint="66"/>
          </w:tcPr>
          <w:p w14:paraId="43B9B4DF" w14:textId="77777777" w:rsidR="000A1287" w:rsidRPr="0040648B" w:rsidRDefault="000A1287" w:rsidP="00993D9C">
            <w:pP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工程</w:t>
            </w:r>
          </w:p>
        </w:tc>
        <w:tc>
          <w:tcPr>
            <w:tcW w:w="8363" w:type="dxa"/>
            <w:shd w:val="clear" w:color="auto" w:fill="8DB3E2" w:themeFill="text2" w:themeFillTint="66"/>
          </w:tcPr>
          <w:p w14:paraId="465CA4F4" w14:textId="77777777" w:rsidR="000A1287" w:rsidRPr="0040648B" w:rsidRDefault="000A1287" w:rsidP="00993D9C">
            <w:pP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終了基準</w:t>
            </w:r>
          </w:p>
        </w:tc>
      </w:tr>
      <w:tr w:rsidR="000A1287" w:rsidRPr="00B577AF" w14:paraId="4867EDC8" w14:textId="77777777" w:rsidTr="002265B4">
        <w:tc>
          <w:tcPr>
            <w:tcW w:w="1271" w:type="dxa"/>
          </w:tcPr>
          <w:p w14:paraId="53968FB9" w14:textId="77777777" w:rsidR="000A1287" w:rsidRPr="00B577AF" w:rsidRDefault="000A1287" w:rsidP="00993D9C">
            <w:pPr>
              <w:rPr>
                <w:color w:val="000000" w:themeColor="text1"/>
              </w:rPr>
            </w:pPr>
            <w:r w:rsidRPr="00B577AF">
              <w:rPr>
                <w:rFonts w:hint="eastAsia"/>
                <w:color w:val="000000" w:themeColor="text1"/>
              </w:rPr>
              <w:t>基本設計</w:t>
            </w:r>
          </w:p>
        </w:tc>
        <w:tc>
          <w:tcPr>
            <w:tcW w:w="8363" w:type="dxa"/>
          </w:tcPr>
          <w:p w14:paraId="52148D63" w14:textId="77777777" w:rsidR="000A1287" w:rsidRPr="00B577AF" w:rsidRDefault="000A1287" w:rsidP="00993D9C">
            <w:pPr>
              <w:rPr>
                <w:color w:val="000000" w:themeColor="text1"/>
              </w:rPr>
            </w:pPr>
            <w:r w:rsidRPr="00B577AF">
              <w:rPr>
                <w:rFonts w:hint="eastAsia"/>
                <w:color w:val="000000" w:themeColor="text1"/>
              </w:rPr>
              <w:t>・基本設計書の作成が完了し、必要なレビューが終了していること。</w:t>
            </w:r>
          </w:p>
          <w:p w14:paraId="7980FF5B" w14:textId="77777777" w:rsidR="000A1287" w:rsidRPr="00B577AF" w:rsidRDefault="000A1287" w:rsidP="00993D9C">
            <w:pPr>
              <w:rPr>
                <w:color w:val="000000" w:themeColor="text1"/>
              </w:rPr>
            </w:pPr>
            <w:r w:rsidRPr="00B577AF">
              <w:rPr>
                <w:rFonts w:hint="eastAsia"/>
                <w:color w:val="000000" w:themeColor="text1"/>
              </w:rPr>
              <w:t>・基本設計書の品質評価を行い、基本設計を終了して問題がない品質であること。</w:t>
            </w:r>
          </w:p>
          <w:p w14:paraId="64D13194" w14:textId="77777777" w:rsidR="000A1287" w:rsidRPr="00B577AF" w:rsidRDefault="000A1287" w:rsidP="00993D9C">
            <w:pPr>
              <w:rPr>
                <w:color w:val="000000" w:themeColor="text1"/>
              </w:rPr>
            </w:pPr>
            <w:r w:rsidRPr="00B577AF">
              <w:rPr>
                <w:rFonts w:hint="eastAsia"/>
                <w:color w:val="000000" w:themeColor="text1"/>
              </w:rPr>
              <w:t>・</w:t>
            </w:r>
            <w:r w:rsidR="00616167">
              <w:rPr>
                <w:rFonts w:hint="eastAsia"/>
                <w:color w:val="000000" w:themeColor="text1"/>
              </w:rPr>
              <w:t>課題については整理</w:t>
            </w:r>
            <w:r w:rsidR="007702E0" w:rsidRPr="00B577AF">
              <w:rPr>
                <w:rFonts w:hint="eastAsia"/>
                <w:color w:val="000000" w:themeColor="text1"/>
              </w:rPr>
              <w:t>され、対応計画が立</w:t>
            </w:r>
            <w:r w:rsidRPr="00B577AF">
              <w:rPr>
                <w:rFonts w:hint="eastAsia"/>
                <w:color w:val="000000" w:themeColor="text1"/>
              </w:rPr>
              <w:t>てられていること。</w:t>
            </w:r>
          </w:p>
        </w:tc>
      </w:tr>
      <w:tr w:rsidR="000A1287" w:rsidRPr="00B577AF" w14:paraId="082F6D12" w14:textId="77777777" w:rsidTr="002265B4">
        <w:tc>
          <w:tcPr>
            <w:tcW w:w="1271" w:type="dxa"/>
          </w:tcPr>
          <w:p w14:paraId="5619E487" w14:textId="77777777" w:rsidR="000A1287" w:rsidRPr="00B577AF" w:rsidRDefault="000A1287" w:rsidP="00993D9C">
            <w:pPr>
              <w:rPr>
                <w:color w:val="000000" w:themeColor="text1"/>
              </w:rPr>
            </w:pPr>
            <w:r w:rsidRPr="00B577AF">
              <w:rPr>
                <w:rFonts w:hint="eastAsia"/>
                <w:color w:val="000000" w:themeColor="text1"/>
              </w:rPr>
              <w:t>詳細設計</w:t>
            </w:r>
          </w:p>
        </w:tc>
        <w:tc>
          <w:tcPr>
            <w:tcW w:w="8363" w:type="dxa"/>
          </w:tcPr>
          <w:p w14:paraId="3A60E4D6" w14:textId="77777777" w:rsidR="000A1287" w:rsidRPr="00B577AF" w:rsidRDefault="00186C47" w:rsidP="00993D9C">
            <w:pPr>
              <w:rPr>
                <w:color w:val="000000" w:themeColor="text1"/>
              </w:rPr>
            </w:pPr>
            <w:r w:rsidRPr="00B577AF">
              <w:rPr>
                <w:rFonts w:hint="eastAsia"/>
                <w:color w:val="000000" w:themeColor="text1"/>
              </w:rPr>
              <w:t>・詳細設計書の作成が完了し、必要なレビューが終了していること。</w:t>
            </w:r>
          </w:p>
          <w:p w14:paraId="3237BEC2" w14:textId="77777777" w:rsidR="00186C47" w:rsidRPr="00B577AF" w:rsidRDefault="00186C47" w:rsidP="00993D9C">
            <w:pPr>
              <w:rPr>
                <w:color w:val="000000" w:themeColor="text1"/>
              </w:rPr>
            </w:pPr>
            <w:r w:rsidRPr="00B577AF">
              <w:rPr>
                <w:rFonts w:hint="eastAsia"/>
                <w:color w:val="000000" w:themeColor="text1"/>
              </w:rPr>
              <w:t>・詳細設計書の品質評価を行い、詳細設計を終了して問題がない品質であること。</w:t>
            </w:r>
          </w:p>
          <w:p w14:paraId="1F9DEA3A" w14:textId="77777777" w:rsidR="00F820CE" w:rsidRPr="00B577AF" w:rsidRDefault="00F820CE" w:rsidP="00993D9C">
            <w:pPr>
              <w:rPr>
                <w:color w:val="000000" w:themeColor="text1"/>
              </w:rPr>
            </w:pPr>
            <w:r w:rsidRPr="00B577AF">
              <w:rPr>
                <w:rFonts w:hint="eastAsia"/>
                <w:color w:val="000000" w:themeColor="text1"/>
              </w:rPr>
              <w:t>・</w:t>
            </w:r>
            <w:r w:rsidR="005D10D8">
              <w:rPr>
                <w:rFonts w:hint="eastAsia"/>
                <w:color w:val="000000" w:themeColor="text1"/>
              </w:rPr>
              <w:t>課題</w:t>
            </w:r>
            <w:r w:rsidRPr="00B577AF">
              <w:rPr>
                <w:rFonts w:hint="eastAsia"/>
                <w:color w:val="000000" w:themeColor="text1"/>
              </w:rPr>
              <w:t>について</w:t>
            </w:r>
            <w:r w:rsidR="00616167">
              <w:rPr>
                <w:rFonts w:hint="eastAsia"/>
                <w:color w:val="000000" w:themeColor="text1"/>
              </w:rPr>
              <w:t>整理</w:t>
            </w:r>
            <w:r w:rsidRPr="00B577AF">
              <w:rPr>
                <w:rFonts w:hint="eastAsia"/>
                <w:color w:val="000000" w:themeColor="text1"/>
              </w:rPr>
              <w:t>され、対応計画が立てられていること。</w:t>
            </w:r>
          </w:p>
        </w:tc>
      </w:tr>
      <w:tr w:rsidR="000A1287" w:rsidRPr="00B577AF" w14:paraId="14D58340" w14:textId="77777777" w:rsidTr="002265B4">
        <w:tc>
          <w:tcPr>
            <w:tcW w:w="1271" w:type="dxa"/>
          </w:tcPr>
          <w:p w14:paraId="1E77EF48" w14:textId="77777777" w:rsidR="008F024F" w:rsidRPr="00B577AF" w:rsidRDefault="000A1287" w:rsidP="00993D9C">
            <w:pPr>
              <w:rPr>
                <w:color w:val="000000" w:themeColor="text1"/>
              </w:rPr>
            </w:pPr>
            <w:r w:rsidRPr="00B577AF">
              <w:rPr>
                <w:rFonts w:hint="eastAsia"/>
                <w:color w:val="000000" w:themeColor="text1"/>
              </w:rPr>
              <w:t>開発・</w:t>
            </w:r>
          </w:p>
          <w:p w14:paraId="7A236948" w14:textId="77777777" w:rsidR="000A1287" w:rsidRPr="00B577AF" w:rsidRDefault="000A1287" w:rsidP="00993D9C">
            <w:pPr>
              <w:rPr>
                <w:color w:val="000000" w:themeColor="text1"/>
              </w:rPr>
            </w:pPr>
            <w:r w:rsidRPr="00B577AF">
              <w:rPr>
                <w:rFonts w:hint="eastAsia"/>
                <w:color w:val="000000" w:themeColor="text1"/>
              </w:rPr>
              <w:t>単体テスト</w:t>
            </w:r>
          </w:p>
        </w:tc>
        <w:tc>
          <w:tcPr>
            <w:tcW w:w="8363" w:type="dxa"/>
          </w:tcPr>
          <w:p w14:paraId="3B8ADDFA" w14:textId="77777777" w:rsidR="000A1287" w:rsidRPr="00B577AF" w:rsidRDefault="00F820CE" w:rsidP="00993D9C">
            <w:pPr>
              <w:rPr>
                <w:color w:val="000000" w:themeColor="text1"/>
              </w:rPr>
            </w:pPr>
            <w:r w:rsidRPr="00B577AF">
              <w:rPr>
                <w:rFonts w:hint="eastAsia"/>
                <w:color w:val="000000" w:themeColor="text1"/>
              </w:rPr>
              <w:t>・作成したプログラムの単体テストが全て終了して</w:t>
            </w:r>
            <w:r w:rsidR="00383305" w:rsidRPr="00B577AF">
              <w:rPr>
                <w:rFonts w:hint="eastAsia"/>
                <w:color w:val="000000" w:themeColor="text1"/>
              </w:rPr>
              <w:t>いること。</w:t>
            </w:r>
          </w:p>
          <w:p w14:paraId="59728C2C" w14:textId="77777777" w:rsidR="00383305" w:rsidRPr="00B577AF" w:rsidRDefault="00383305" w:rsidP="00993D9C">
            <w:pPr>
              <w:rPr>
                <w:color w:val="000000" w:themeColor="text1"/>
              </w:rPr>
            </w:pPr>
            <w:r w:rsidRPr="00B577AF">
              <w:rPr>
                <w:rFonts w:hint="eastAsia"/>
                <w:color w:val="000000" w:themeColor="text1"/>
              </w:rPr>
              <w:t>・品質評価</w:t>
            </w:r>
            <w:r w:rsidR="007702E0" w:rsidRPr="00B577AF">
              <w:rPr>
                <w:rFonts w:hint="eastAsia"/>
                <w:color w:val="000000" w:themeColor="text1"/>
              </w:rPr>
              <w:t>を行い、単体テストを終了して</w:t>
            </w:r>
            <w:r w:rsidR="005D10D8">
              <w:rPr>
                <w:rFonts w:hint="eastAsia"/>
                <w:color w:val="000000" w:themeColor="text1"/>
              </w:rPr>
              <w:t>問題</w:t>
            </w:r>
            <w:r w:rsidR="007702E0" w:rsidRPr="00B577AF">
              <w:rPr>
                <w:rFonts w:hint="eastAsia"/>
                <w:color w:val="000000" w:themeColor="text1"/>
              </w:rPr>
              <w:t>がない品質であること。</w:t>
            </w:r>
          </w:p>
          <w:p w14:paraId="1A785159" w14:textId="77777777" w:rsidR="007702E0" w:rsidRPr="00B577AF" w:rsidRDefault="007702E0" w:rsidP="00993D9C">
            <w:pPr>
              <w:rPr>
                <w:color w:val="000000" w:themeColor="text1"/>
              </w:rPr>
            </w:pPr>
            <w:r w:rsidRPr="00B577AF">
              <w:rPr>
                <w:rFonts w:hint="eastAsia"/>
                <w:color w:val="000000" w:themeColor="text1"/>
              </w:rPr>
              <w:t>・本工程で対応できない不具合がある場合は、</w:t>
            </w:r>
            <w:r w:rsidR="005D10D8">
              <w:rPr>
                <w:rFonts w:hint="eastAsia"/>
                <w:color w:val="000000" w:themeColor="text1"/>
              </w:rPr>
              <w:t>課題</w:t>
            </w:r>
            <w:r w:rsidRPr="00B577AF">
              <w:rPr>
                <w:rFonts w:hint="eastAsia"/>
                <w:color w:val="000000" w:themeColor="text1"/>
              </w:rPr>
              <w:t>として管理し、対応計画が立てられていること。</w:t>
            </w:r>
          </w:p>
        </w:tc>
      </w:tr>
      <w:tr w:rsidR="000A1287" w:rsidRPr="00B577AF" w14:paraId="2C4218DA" w14:textId="77777777" w:rsidTr="002265B4">
        <w:tc>
          <w:tcPr>
            <w:tcW w:w="1271" w:type="dxa"/>
          </w:tcPr>
          <w:p w14:paraId="5E18DF67" w14:textId="77777777" w:rsidR="000A1287" w:rsidRPr="00B577AF" w:rsidRDefault="000A1287" w:rsidP="00993D9C">
            <w:pPr>
              <w:rPr>
                <w:color w:val="000000" w:themeColor="text1"/>
              </w:rPr>
            </w:pPr>
            <w:r w:rsidRPr="00B577AF">
              <w:rPr>
                <w:rFonts w:hint="eastAsia"/>
                <w:color w:val="000000" w:themeColor="text1"/>
              </w:rPr>
              <w:t>結合テスト</w:t>
            </w:r>
          </w:p>
        </w:tc>
        <w:tc>
          <w:tcPr>
            <w:tcW w:w="8363" w:type="dxa"/>
          </w:tcPr>
          <w:p w14:paraId="7B3F523F" w14:textId="77777777" w:rsidR="000A1287" w:rsidRPr="00B577AF" w:rsidRDefault="007702E0" w:rsidP="00993D9C">
            <w:pPr>
              <w:rPr>
                <w:color w:val="000000" w:themeColor="text1"/>
              </w:rPr>
            </w:pPr>
            <w:r w:rsidRPr="00B577AF">
              <w:rPr>
                <w:rFonts w:hint="eastAsia"/>
                <w:color w:val="000000" w:themeColor="text1"/>
              </w:rPr>
              <w:t>・結合テスト仕様</w:t>
            </w:r>
            <w:r w:rsidR="005D10D8">
              <w:rPr>
                <w:rFonts w:hint="eastAsia"/>
                <w:color w:val="000000" w:themeColor="text1"/>
              </w:rPr>
              <w:t>書</w:t>
            </w:r>
            <w:r w:rsidRPr="00B577AF">
              <w:rPr>
                <w:rFonts w:hint="eastAsia"/>
                <w:color w:val="000000" w:themeColor="text1"/>
              </w:rPr>
              <w:t>のテストケースに対するテストがすべて実施されていること。</w:t>
            </w:r>
          </w:p>
          <w:p w14:paraId="4743474D" w14:textId="77777777" w:rsidR="007702E0" w:rsidRPr="00B577AF" w:rsidRDefault="007702E0" w:rsidP="00993D9C">
            <w:pPr>
              <w:rPr>
                <w:color w:val="000000" w:themeColor="text1"/>
              </w:rPr>
            </w:pPr>
            <w:r w:rsidRPr="00B577AF">
              <w:rPr>
                <w:rFonts w:hint="eastAsia"/>
                <w:color w:val="000000" w:themeColor="text1"/>
              </w:rPr>
              <w:t>・品質評価を行い、結合テストを終了して</w:t>
            </w:r>
            <w:r w:rsidR="005D10D8">
              <w:rPr>
                <w:rFonts w:hint="eastAsia"/>
                <w:color w:val="000000" w:themeColor="text1"/>
              </w:rPr>
              <w:t>課題</w:t>
            </w:r>
            <w:r w:rsidRPr="00B577AF">
              <w:rPr>
                <w:rFonts w:hint="eastAsia"/>
                <w:color w:val="000000" w:themeColor="text1"/>
              </w:rPr>
              <w:t>がない品質であること。</w:t>
            </w:r>
          </w:p>
          <w:p w14:paraId="7B133E18" w14:textId="77777777" w:rsidR="007702E0" w:rsidRPr="00B577AF" w:rsidRDefault="007702E0" w:rsidP="00993D9C">
            <w:pPr>
              <w:rPr>
                <w:color w:val="000000" w:themeColor="text1"/>
              </w:rPr>
            </w:pPr>
            <w:r w:rsidRPr="00B577AF">
              <w:rPr>
                <w:rFonts w:hint="eastAsia"/>
                <w:color w:val="000000" w:themeColor="text1"/>
              </w:rPr>
              <w:t>・本工程で対応できない不具合がある場合は、</w:t>
            </w:r>
            <w:r w:rsidR="005D10D8">
              <w:rPr>
                <w:rFonts w:hint="eastAsia"/>
                <w:color w:val="000000" w:themeColor="text1"/>
              </w:rPr>
              <w:t>課題</w:t>
            </w:r>
            <w:r w:rsidRPr="00B577AF">
              <w:rPr>
                <w:rFonts w:hint="eastAsia"/>
                <w:color w:val="000000" w:themeColor="text1"/>
              </w:rPr>
              <w:t>として管理し、対応計画が立てられていること。</w:t>
            </w:r>
          </w:p>
        </w:tc>
      </w:tr>
      <w:tr w:rsidR="000A1287" w:rsidRPr="00B577AF" w14:paraId="7DD826FF" w14:textId="77777777" w:rsidTr="002265B4">
        <w:tc>
          <w:tcPr>
            <w:tcW w:w="1271" w:type="dxa"/>
          </w:tcPr>
          <w:p w14:paraId="7EC04007" w14:textId="77777777" w:rsidR="000A1287" w:rsidRPr="00B577AF" w:rsidRDefault="000A1287" w:rsidP="00993D9C">
            <w:pPr>
              <w:rPr>
                <w:color w:val="000000" w:themeColor="text1"/>
              </w:rPr>
            </w:pPr>
            <w:r w:rsidRPr="00B577AF">
              <w:rPr>
                <w:rFonts w:hint="eastAsia"/>
                <w:color w:val="000000" w:themeColor="text1"/>
              </w:rPr>
              <w:t>総合テスト</w:t>
            </w:r>
          </w:p>
        </w:tc>
        <w:tc>
          <w:tcPr>
            <w:tcW w:w="8363" w:type="dxa"/>
          </w:tcPr>
          <w:p w14:paraId="30654EC5" w14:textId="77777777" w:rsidR="000A1287" w:rsidRPr="00B577AF" w:rsidRDefault="007702E0" w:rsidP="00993D9C">
            <w:pPr>
              <w:rPr>
                <w:color w:val="000000" w:themeColor="text1"/>
              </w:rPr>
            </w:pPr>
            <w:r w:rsidRPr="00B577AF">
              <w:rPr>
                <w:rFonts w:hint="eastAsia"/>
                <w:color w:val="000000" w:themeColor="text1"/>
              </w:rPr>
              <w:t>・システムテスト仕様書のテストケースに対するテストがすべて実施されていること。</w:t>
            </w:r>
          </w:p>
          <w:p w14:paraId="398BA9B8" w14:textId="77777777" w:rsidR="007702E0" w:rsidRPr="00B577AF" w:rsidRDefault="007702E0" w:rsidP="007702E0">
            <w:pPr>
              <w:rPr>
                <w:color w:val="000000" w:themeColor="text1"/>
              </w:rPr>
            </w:pPr>
            <w:r w:rsidRPr="00B577AF">
              <w:rPr>
                <w:rFonts w:hint="eastAsia"/>
                <w:color w:val="000000" w:themeColor="text1"/>
              </w:rPr>
              <w:t>・品質評価を行い、</w:t>
            </w:r>
            <w:r w:rsidR="005D10D8">
              <w:rPr>
                <w:rFonts w:hint="eastAsia"/>
                <w:color w:val="000000" w:themeColor="text1"/>
              </w:rPr>
              <w:t>システム</w:t>
            </w:r>
            <w:r w:rsidRPr="00B577AF">
              <w:rPr>
                <w:rFonts w:hint="eastAsia"/>
                <w:color w:val="000000" w:themeColor="text1"/>
              </w:rPr>
              <w:t>テストを終了して問題がない品質であること。</w:t>
            </w:r>
          </w:p>
          <w:p w14:paraId="3DFABCA1" w14:textId="77777777" w:rsidR="007702E0" w:rsidRPr="00B577AF" w:rsidRDefault="007702E0" w:rsidP="00993D9C">
            <w:pPr>
              <w:rPr>
                <w:color w:val="000000" w:themeColor="text1"/>
              </w:rPr>
            </w:pPr>
            <w:r w:rsidRPr="00B577AF">
              <w:rPr>
                <w:rFonts w:hint="eastAsia"/>
                <w:color w:val="000000" w:themeColor="text1"/>
              </w:rPr>
              <w:t>・受入テストが終了していること。</w:t>
            </w:r>
          </w:p>
          <w:p w14:paraId="57233C96" w14:textId="77777777" w:rsidR="007702E0" w:rsidRPr="00B577AF" w:rsidRDefault="007702E0" w:rsidP="00993D9C">
            <w:pPr>
              <w:rPr>
                <w:color w:val="000000" w:themeColor="text1"/>
              </w:rPr>
            </w:pPr>
            <w:r w:rsidRPr="00B577AF">
              <w:rPr>
                <w:rFonts w:hint="eastAsia"/>
                <w:color w:val="000000" w:themeColor="text1"/>
              </w:rPr>
              <w:t>・残</w:t>
            </w:r>
            <w:r w:rsidR="005D10D8">
              <w:rPr>
                <w:rFonts w:hint="eastAsia"/>
                <w:color w:val="000000" w:themeColor="text1"/>
              </w:rPr>
              <w:t>課題</w:t>
            </w:r>
            <w:r w:rsidRPr="00B577AF">
              <w:rPr>
                <w:rFonts w:hint="eastAsia"/>
                <w:color w:val="000000" w:themeColor="text1"/>
              </w:rPr>
              <w:t>がある場合は対応計画が</w:t>
            </w:r>
            <w:r w:rsidR="00CE4A5D" w:rsidRPr="00B577AF">
              <w:rPr>
                <w:rFonts w:hint="eastAsia"/>
                <w:color w:val="000000" w:themeColor="text1"/>
              </w:rPr>
              <w:t>定められていること。</w:t>
            </w:r>
          </w:p>
        </w:tc>
      </w:tr>
    </w:tbl>
    <w:p w14:paraId="685D030A" w14:textId="77777777" w:rsidR="00877843" w:rsidRDefault="00877843" w:rsidP="00877843"/>
    <w:p w14:paraId="534A80F5" w14:textId="77777777" w:rsidR="00C81963" w:rsidRPr="00B577AF" w:rsidRDefault="00C81963" w:rsidP="00C81963">
      <w:pPr>
        <w:pStyle w:val="1"/>
        <w:rPr>
          <w:color w:val="000000" w:themeColor="text1"/>
        </w:rPr>
      </w:pPr>
      <w:bookmarkStart w:id="12" w:name="_Toc45473919"/>
      <w:r w:rsidRPr="00B577AF">
        <w:rPr>
          <w:rFonts w:hint="eastAsia"/>
          <w:color w:val="000000" w:themeColor="text1"/>
        </w:rPr>
        <w:t>リリース判定基準</w:t>
      </w:r>
      <w:bookmarkEnd w:id="12"/>
    </w:p>
    <w:p w14:paraId="6C42072D" w14:textId="77777777" w:rsidR="00EB647D" w:rsidRPr="00B577AF" w:rsidRDefault="00EB647D" w:rsidP="007E7E9F">
      <w:pPr>
        <w:pStyle w:val="2"/>
        <w:ind w:left="567" w:hangingChars="270"/>
        <w:jc w:val="left"/>
        <w:rPr>
          <w:color w:val="000000" w:themeColor="text1"/>
        </w:rPr>
      </w:pPr>
      <w:bookmarkStart w:id="13" w:name="_Toc45473920"/>
      <w:r w:rsidRPr="00B577AF">
        <w:rPr>
          <w:rFonts w:hint="eastAsia"/>
          <w:color w:val="000000" w:themeColor="text1"/>
        </w:rPr>
        <w:t>リリース判定の概略</w:t>
      </w:r>
      <w:bookmarkEnd w:id="13"/>
    </w:p>
    <w:tbl>
      <w:tblPr>
        <w:tblStyle w:val="a8"/>
        <w:tblW w:w="9634" w:type="dxa"/>
        <w:tblLook w:val="04A0" w:firstRow="1" w:lastRow="0" w:firstColumn="1" w:lastColumn="0" w:noHBand="0" w:noVBand="1"/>
      </w:tblPr>
      <w:tblGrid>
        <w:gridCol w:w="421"/>
        <w:gridCol w:w="2409"/>
        <w:gridCol w:w="6804"/>
      </w:tblGrid>
      <w:tr w:rsidR="00EB647D" w:rsidRPr="00720ADE" w14:paraId="7544DA54" w14:textId="77777777" w:rsidTr="00463203">
        <w:tc>
          <w:tcPr>
            <w:tcW w:w="421" w:type="dxa"/>
            <w:shd w:val="clear" w:color="auto" w:fill="8DB3E2" w:themeFill="text2" w:themeFillTint="66"/>
          </w:tcPr>
          <w:p w14:paraId="3C1A30D3" w14:textId="77777777" w:rsidR="00EB647D" w:rsidRPr="0040648B" w:rsidRDefault="00EB647D" w:rsidP="0055479D">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w:t>
            </w:r>
          </w:p>
        </w:tc>
        <w:tc>
          <w:tcPr>
            <w:tcW w:w="2409" w:type="dxa"/>
            <w:shd w:val="clear" w:color="auto" w:fill="8DB3E2" w:themeFill="text2" w:themeFillTint="66"/>
          </w:tcPr>
          <w:p w14:paraId="53CFE2A5" w14:textId="77777777" w:rsidR="00EB647D" w:rsidRPr="0040648B" w:rsidRDefault="00EB647D" w:rsidP="0055479D">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工程名称</w:t>
            </w:r>
          </w:p>
        </w:tc>
        <w:tc>
          <w:tcPr>
            <w:tcW w:w="6804" w:type="dxa"/>
            <w:shd w:val="clear" w:color="auto" w:fill="8DB3E2" w:themeFill="text2" w:themeFillTint="66"/>
          </w:tcPr>
          <w:p w14:paraId="6936C588" w14:textId="77777777" w:rsidR="00EB647D" w:rsidRPr="0040648B" w:rsidRDefault="00EB647D" w:rsidP="0055479D">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概略</w:t>
            </w:r>
          </w:p>
        </w:tc>
      </w:tr>
      <w:tr w:rsidR="00EB647D" w:rsidRPr="00B577AF" w14:paraId="55BA4427" w14:textId="77777777" w:rsidTr="00207077">
        <w:tc>
          <w:tcPr>
            <w:tcW w:w="421" w:type="dxa"/>
          </w:tcPr>
          <w:p w14:paraId="6D78C63E" w14:textId="77777777" w:rsidR="00EB647D" w:rsidRPr="00B577AF" w:rsidRDefault="00EB647D" w:rsidP="0055479D">
            <w:pPr>
              <w:rPr>
                <w:color w:val="000000" w:themeColor="text1"/>
              </w:rPr>
            </w:pPr>
            <w:r w:rsidRPr="00B577AF">
              <w:rPr>
                <w:rFonts w:hint="eastAsia"/>
                <w:color w:val="000000" w:themeColor="text1"/>
              </w:rPr>
              <w:t>1</w:t>
            </w:r>
          </w:p>
        </w:tc>
        <w:tc>
          <w:tcPr>
            <w:tcW w:w="2409" w:type="dxa"/>
          </w:tcPr>
          <w:p w14:paraId="4D5A30EF" w14:textId="77777777" w:rsidR="00EB647D" w:rsidRPr="00B577AF" w:rsidRDefault="00EB647D" w:rsidP="00EB647D">
            <w:pPr>
              <w:rPr>
                <w:color w:val="000000" w:themeColor="text1"/>
              </w:rPr>
            </w:pPr>
            <w:r w:rsidRPr="00B577AF">
              <w:rPr>
                <w:rFonts w:hint="eastAsia"/>
                <w:color w:val="000000" w:themeColor="text1"/>
              </w:rPr>
              <w:t xml:space="preserve">PM </w:t>
            </w:r>
            <w:r w:rsidRPr="00B577AF">
              <w:rPr>
                <w:rFonts w:hint="eastAsia"/>
                <w:color w:val="000000" w:themeColor="text1"/>
              </w:rPr>
              <w:t>による判定</w:t>
            </w:r>
          </w:p>
        </w:tc>
        <w:tc>
          <w:tcPr>
            <w:tcW w:w="6804" w:type="dxa"/>
          </w:tcPr>
          <w:p w14:paraId="181416C5" w14:textId="29ACB33E" w:rsidR="00EB647D" w:rsidRPr="00B577AF" w:rsidRDefault="00833816" w:rsidP="00CB7363">
            <w:pPr>
              <w:rPr>
                <w:color w:val="000000" w:themeColor="text1"/>
              </w:rPr>
            </w:pPr>
            <w:r w:rsidRPr="00B577AF">
              <w:rPr>
                <w:rFonts w:hint="eastAsia"/>
                <w:color w:val="000000" w:themeColor="text1"/>
              </w:rPr>
              <w:t xml:space="preserve">PM </w:t>
            </w:r>
            <w:r w:rsidRPr="00B577AF">
              <w:rPr>
                <w:rFonts w:hint="eastAsia"/>
                <w:color w:val="000000" w:themeColor="text1"/>
              </w:rPr>
              <w:t>は、システムテスト工程の終了にあたり、当該プロジェクトがリリース判定基準を満たしているか確認し、基準を満たしていない場合には、対応策（運用での回避</w:t>
            </w:r>
            <w:r w:rsidRPr="00B577AF">
              <w:rPr>
                <w:rFonts w:hint="eastAsia"/>
                <w:color w:val="000000" w:themeColor="text1"/>
              </w:rPr>
              <w:t>/</w:t>
            </w:r>
            <w:r w:rsidRPr="00B577AF">
              <w:rPr>
                <w:rFonts w:hint="eastAsia"/>
                <w:color w:val="000000" w:themeColor="text1"/>
              </w:rPr>
              <w:t>制限付本番開始</w:t>
            </w:r>
            <w:r w:rsidRPr="00B577AF">
              <w:rPr>
                <w:rFonts w:hint="eastAsia"/>
                <w:color w:val="000000" w:themeColor="text1"/>
              </w:rPr>
              <w:t>/</w:t>
            </w:r>
            <w:r w:rsidRPr="00B577AF">
              <w:rPr>
                <w:rFonts w:hint="eastAsia"/>
                <w:color w:val="000000" w:themeColor="text1"/>
              </w:rPr>
              <w:t>リリース日の延期</w:t>
            </w:r>
            <w:r w:rsidR="00562841">
              <w:rPr>
                <w:rFonts w:hint="eastAsia"/>
                <w:color w:val="000000" w:themeColor="text1"/>
              </w:rPr>
              <w:t>等</w:t>
            </w:r>
            <w:r w:rsidRPr="00B577AF">
              <w:rPr>
                <w:rFonts w:hint="eastAsia"/>
                <w:color w:val="000000" w:themeColor="text1"/>
              </w:rPr>
              <w:t>）について、</w:t>
            </w:r>
            <w:r w:rsidRPr="00B577AF">
              <w:rPr>
                <w:rFonts w:hint="eastAsia"/>
                <w:color w:val="000000" w:themeColor="text1"/>
              </w:rPr>
              <w:t>PJ</w:t>
            </w:r>
            <w:r w:rsidR="00CB7363" w:rsidRPr="00B577AF">
              <w:rPr>
                <w:rFonts w:hint="eastAsia"/>
                <w:color w:val="000000" w:themeColor="text1"/>
              </w:rPr>
              <w:t>責任者が</w:t>
            </w:r>
            <w:r w:rsidR="009D222C">
              <w:rPr>
                <w:rFonts w:hint="eastAsia"/>
                <w:color w:val="000000" w:themeColor="text1"/>
              </w:rPr>
              <w:t>FOS</w:t>
            </w:r>
            <w:r w:rsidR="009D222C">
              <w:rPr>
                <w:rFonts w:hint="eastAsia"/>
                <w:color w:val="000000" w:themeColor="text1"/>
              </w:rPr>
              <w:t>様</w:t>
            </w:r>
            <w:r w:rsidR="00CB7363" w:rsidRPr="00B577AF">
              <w:rPr>
                <w:rFonts w:hint="eastAsia"/>
                <w:color w:val="000000" w:themeColor="text1"/>
              </w:rPr>
              <w:t>と</w:t>
            </w:r>
            <w:r w:rsidR="004C4DE7" w:rsidRPr="00B577AF">
              <w:rPr>
                <w:rFonts w:hint="eastAsia"/>
                <w:color w:val="000000" w:themeColor="text1"/>
              </w:rPr>
              <w:t>協議</w:t>
            </w:r>
            <w:r w:rsidR="00CB7363" w:rsidRPr="00B577AF">
              <w:rPr>
                <w:rFonts w:hint="eastAsia"/>
                <w:color w:val="000000" w:themeColor="text1"/>
              </w:rPr>
              <w:t>する</w:t>
            </w:r>
            <w:r w:rsidRPr="00B577AF">
              <w:rPr>
                <w:rFonts w:hint="eastAsia"/>
                <w:color w:val="000000" w:themeColor="text1"/>
              </w:rPr>
              <w:t>。</w:t>
            </w:r>
          </w:p>
        </w:tc>
      </w:tr>
      <w:tr w:rsidR="00EB647D" w:rsidRPr="00B577AF" w14:paraId="2D8EBAD1" w14:textId="77777777" w:rsidTr="00207077">
        <w:tc>
          <w:tcPr>
            <w:tcW w:w="421" w:type="dxa"/>
          </w:tcPr>
          <w:p w14:paraId="65D57C09" w14:textId="77777777" w:rsidR="00EB647D" w:rsidRPr="00B577AF" w:rsidRDefault="00EB647D" w:rsidP="0055479D">
            <w:pPr>
              <w:rPr>
                <w:color w:val="000000" w:themeColor="text1"/>
              </w:rPr>
            </w:pPr>
            <w:r w:rsidRPr="00B577AF">
              <w:rPr>
                <w:rFonts w:hint="eastAsia"/>
                <w:color w:val="000000" w:themeColor="text1"/>
              </w:rPr>
              <w:t>2</w:t>
            </w:r>
          </w:p>
        </w:tc>
        <w:tc>
          <w:tcPr>
            <w:tcW w:w="2409" w:type="dxa"/>
          </w:tcPr>
          <w:p w14:paraId="4A044660" w14:textId="77777777" w:rsidR="00EB647D" w:rsidRPr="00B577AF" w:rsidRDefault="00EB647D" w:rsidP="00EB647D">
            <w:pPr>
              <w:rPr>
                <w:color w:val="000000" w:themeColor="text1"/>
              </w:rPr>
            </w:pPr>
            <w:r w:rsidRPr="00B577AF">
              <w:rPr>
                <w:rFonts w:hint="eastAsia"/>
                <w:color w:val="000000" w:themeColor="text1"/>
              </w:rPr>
              <w:t>リリース判定会議の</w:t>
            </w:r>
            <w:r w:rsidR="00E85657">
              <w:rPr>
                <w:color w:val="000000" w:themeColor="text1"/>
              </w:rPr>
              <w:br/>
            </w:r>
            <w:r w:rsidRPr="00B577AF">
              <w:rPr>
                <w:rFonts w:hint="eastAsia"/>
                <w:color w:val="000000" w:themeColor="text1"/>
              </w:rPr>
              <w:t>開催</w:t>
            </w:r>
          </w:p>
        </w:tc>
        <w:tc>
          <w:tcPr>
            <w:tcW w:w="6804" w:type="dxa"/>
          </w:tcPr>
          <w:p w14:paraId="210CBA4D" w14:textId="77777777" w:rsidR="00833816" w:rsidRPr="00B577AF" w:rsidRDefault="00CB7363" w:rsidP="00833816">
            <w:pPr>
              <w:rPr>
                <w:color w:val="000000" w:themeColor="text1"/>
              </w:rPr>
            </w:pPr>
            <w:r w:rsidRPr="00B577AF">
              <w:rPr>
                <w:rFonts w:hint="eastAsia"/>
                <w:color w:val="000000" w:themeColor="text1"/>
              </w:rPr>
              <w:t>リリース判定会議に必要な資料を作成・準備し、</w:t>
            </w:r>
            <w:r w:rsidR="00833816" w:rsidRPr="00B577AF">
              <w:rPr>
                <w:rFonts w:hint="eastAsia"/>
                <w:color w:val="000000" w:themeColor="text1"/>
              </w:rPr>
              <w:t>リリース判定会議を開催する。</w:t>
            </w:r>
          </w:p>
          <w:p w14:paraId="0053E542" w14:textId="1F3C98B8" w:rsidR="00EB647D" w:rsidRPr="00B577AF" w:rsidRDefault="009D222C" w:rsidP="00F41D0A">
            <w:pPr>
              <w:rPr>
                <w:color w:val="000000" w:themeColor="text1"/>
              </w:rPr>
            </w:pPr>
            <w:r>
              <w:rPr>
                <w:rFonts w:hint="eastAsia"/>
                <w:color w:val="000000" w:themeColor="text1"/>
              </w:rPr>
              <w:t>FOS</w:t>
            </w:r>
            <w:r>
              <w:rPr>
                <w:rFonts w:hint="eastAsia"/>
                <w:color w:val="000000" w:themeColor="text1"/>
              </w:rPr>
              <w:t>様</w:t>
            </w:r>
            <w:r w:rsidR="00833816" w:rsidRPr="00B577AF">
              <w:rPr>
                <w:rFonts w:hint="eastAsia"/>
                <w:color w:val="000000" w:themeColor="text1"/>
              </w:rPr>
              <w:t>は、</w:t>
            </w:r>
            <w:r w:rsidR="00D66DB6">
              <w:rPr>
                <w:rFonts w:hint="eastAsia"/>
                <w:color w:val="000000" w:themeColor="text1"/>
              </w:rPr>
              <w:t>FOS</w:t>
            </w:r>
            <w:r w:rsidR="00833816" w:rsidRPr="00B577AF">
              <w:rPr>
                <w:rFonts w:hint="eastAsia"/>
                <w:color w:val="000000" w:themeColor="text1"/>
              </w:rPr>
              <w:t>からリリース可能であることの説明を受け、その妥当性を検証して問題なければ承認を行う。</w:t>
            </w:r>
            <w:r>
              <w:rPr>
                <w:rFonts w:hint="eastAsia"/>
                <w:color w:val="000000" w:themeColor="text1"/>
              </w:rPr>
              <w:t>FOS</w:t>
            </w:r>
            <w:r>
              <w:rPr>
                <w:rFonts w:hint="eastAsia"/>
                <w:color w:val="000000" w:themeColor="text1"/>
              </w:rPr>
              <w:t>様</w:t>
            </w:r>
            <w:r w:rsidR="00E60D91" w:rsidRPr="00B577AF">
              <w:rPr>
                <w:rFonts w:hint="eastAsia"/>
                <w:color w:val="000000" w:themeColor="text1"/>
              </w:rPr>
              <w:t>が</w:t>
            </w:r>
            <w:r w:rsidR="00833816" w:rsidRPr="00B577AF">
              <w:rPr>
                <w:rFonts w:hint="eastAsia"/>
                <w:color w:val="000000" w:themeColor="text1"/>
              </w:rPr>
              <w:t>対応策に問題があると判断した場合は、是正及び対応を</w:t>
            </w:r>
            <w:r w:rsidR="00D66DB6">
              <w:rPr>
                <w:rFonts w:hint="eastAsia"/>
                <w:color w:val="000000" w:themeColor="text1"/>
              </w:rPr>
              <w:t>FOS</w:t>
            </w:r>
            <w:r w:rsidR="00833816" w:rsidRPr="00B577AF">
              <w:rPr>
                <w:rFonts w:hint="eastAsia"/>
                <w:color w:val="000000" w:themeColor="text1"/>
              </w:rPr>
              <w:t>に指示する。</w:t>
            </w:r>
          </w:p>
        </w:tc>
      </w:tr>
    </w:tbl>
    <w:p w14:paraId="57A1B35A" w14:textId="77777777" w:rsidR="00EB647D" w:rsidRPr="00B577AF" w:rsidRDefault="00EB647D" w:rsidP="00C81963">
      <w:pPr>
        <w:rPr>
          <w:color w:val="000000" w:themeColor="text1"/>
        </w:rPr>
      </w:pPr>
    </w:p>
    <w:p w14:paraId="716A5A3C" w14:textId="77777777" w:rsidR="001A6718" w:rsidRDefault="001A6718">
      <w:pPr>
        <w:widowControl/>
        <w:jc w:val="left"/>
        <w:rPr>
          <w:rFonts w:ascii="ＭＳ Ｐゴシック" w:eastAsia="ＭＳ Ｐゴシック" w:hAnsi="ＭＳ Ｐゴシック" w:cstheme="majorBidi"/>
          <w:color w:val="000000" w:themeColor="text1"/>
        </w:rPr>
      </w:pPr>
      <w:r>
        <w:rPr>
          <w:color w:val="000000" w:themeColor="text1"/>
        </w:rPr>
        <w:br w:type="page"/>
      </w:r>
    </w:p>
    <w:p w14:paraId="1814A822" w14:textId="77777777" w:rsidR="0000141A" w:rsidRPr="00B577AF" w:rsidRDefault="007E089A" w:rsidP="0000141A">
      <w:pPr>
        <w:pStyle w:val="2"/>
        <w:ind w:left="567"/>
        <w:rPr>
          <w:color w:val="000000" w:themeColor="text1"/>
        </w:rPr>
      </w:pPr>
      <w:bookmarkStart w:id="14" w:name="_Toc45473921"/>
      <w:r w:rsidRPr="00B577AF">
        <w:rPr>
          <w:rFonts w:hint="eastAsia"/>
          <w:color w:val="000000" w:themeColor="text1"/>
        </w:rPr>
        <w:lastRenderedPageBreak/>
        <w:t>リリース</w:t>
      </w:r>
      <w:r w:rsidR="001F4392" w:rsidRPr="00B577AF">
        <w:rPr>
          <w:rFonts w:hint="eastAsia"/>
          <w:color w:val="000000" w:themeColor="text1"/>
        </w:rPr>
        <w:t>判定基準</w:t>
      </w:r>
      <w:bookmarkEnd w:id="14"/>
    </w:p>
    <w:p w14:paraId="6B82EF66" w14:textId="77777777" w:rsidR="00F67359" w:rsidRPr="00B577AF" w:rsidRDefault="001F4392" w:rsidP="001F4392">
      <w:pPr>
        <w:widowControl/>
        <w:jc w:val="left"/>
        <w:rPr>
          <w:rFonts w:ascii="Cambria" w:hAnsi="Cambria"/>
          <w:color w:val="000000" w:themeColor="text1"/>
        </w:rPr>
      </w:pPr>
      <w:r w:rsidRPr="00B577AF">
        <w:rPr>
          <w:rFonts w:hint="eastAsia"/>
          <w:color w:val="000000" w:themeColor="text1"/>
        </w:rPr>
        <w:t>リリース判定基準については次のとおり。</w:t>
      </w:r>
    </w:p>
    <w:p w14:paraId="19270E19" w14:textId="77777777" w:rsidR="001F4392" w:rsidRPr="00B577AF" w:rsidRDefault="006C51FB" w:rsidP="00642B87">
      <w:pPr>
        <w:pStyle w:val="a7"/>
        <w:widowControl/>
        <w:numPr>
          <w:ilvl w:val="3"/>
          <w:numId w:val="24"/>
        </w:numPr>
        <w:ind w:leftChars="0" w:left="709"/>
        <w:jc w:val="left"/>
        <w:rPr>
          <w:rFonts w:ascii="Cambria" w:hAnsi="Cambria"/>
          <w:color w:val="000000" w:themeColor="text1"/>
        </w:rPr>
      </w:pPr>
      <w:r>
        <w:rPr>
          <w:rFonts w:ascii="Cambria" w:hAnsi="Cambria" w:hint="eastAsia"/>
          <w:color w:val="000000" w:themeColor="text1"/>
        </w:rPr>
        <w:t>各工程が適切に終了し本システムをリリースして</w:t>
      </w:r>
      <w:r w:rsidR="00190E4E" w:rsidRPr="00B577AF">
        <w:rPr>
          <w:rFonts w:ascii="Cambria" w:hAnsi="Cambria" w:hint="eastAsia"/>
          <w:color w:val="000000" w:themeColor="text1"/>
        </w:rPr>
        <w:t>問題ないこと。</w:t>
      </w:r>
    </w:p>
    <w:p w14:paraId="0A549A3F" w14:textId="77777777" w:rsidR="00190E4E" w:rsidRPr="00B577AF" w:rsidRDefault="00190E4E"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移行計画、移行手順が</w:t>
      </w:r>
      <w:r w:rsidR="004B5618" w:rsidRPr="00B577AF">
        <w:rPr>
          <w:rFonts w:ascii="Cambria" w:hAnsi="Cambria" w:hint="eastAsia"/>
          <w:color w:val="000000" w:themeColor="text1"/>
        </w:rPr>
        <w:t>確立</w:t>
      </w:r>
      <w:r w:rsidR="006C51FB">
        <w:rPr>
          <w:rFonts w:ascii="Cambria" w:hAnsi="Cambria" w:hint="eastAsia"/>
          <w:color w:val="000000" w:themeColor="text1"/>
        </w:rPr>
        <w:t>され、</w:t>
      </w:r>
      <w:r w:rsidRPr="00B577AF">
        <w:rPr>
          <w:rFonts w:ascii="Cambria" w:hAnsi="Cambria" w:hint="eastAsia"/>
          <w:color w:val="000000" w:themeColor="text1"/>
        </w:rPr>
        <w:t>移行</w:t>
      </w:r>
      <w:r w:rsidR="004B5618" w:rsidRPr="00B577AF">
        <w:rPr>
          <w:rFonts w:ascii="Cambria" w:hAnsi="Cambria" w:hint="eastAsia"/>
          <w:color w:val="000000" w:themeColor="text1"/>
        </w:rPr>
        <w:t>時</w:t>
      </w:r>
      <w:r w:rsidRPr="00B577AF">
        <w:rPr>
          <w:rFonts w:ascii="Cambria" w:hAnsi="Cambria" w:hint="eastAsia"/>
          <w:color w:val="000000" w:themeColor="text1"/>
        </w:rPr>
        <w:t>のコンティンジェンシープランが定められていること。</w:t>
      </w:r>
    </w:p>
    <w:p w14:paraId="6AAE0919" w14:textId="77777777" w:rsidR="00190E4E" w:rsidRPr="00B577AF" w:rsidRDefault="00190E4E"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本システムのリリース後の運用手順が定められていること。</w:t>
      </w:r>
    </w:p>
    <w:p w14:paraId="319FF659" w14:textId="77777777" w:rsidR="00190E4E" w:rsidRPr="00B577AF" w:rsidRDefault="00190E4E"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本システムのリリースに</w:t>
      </w:r>
      <w:r w:rsidR="006C51FB">
        <w:rPr>
          <w:rFonts w:ascii="Cambria" w:hAnsi="Cambria" w:hint="eastAsia"/>
          <w:color w:val="000000" w:themeColor="text1"/>
        </w:rPr>
        <w:t>係る関係者への周知がされていること</w:t>
      </w:r>
      <w:r w:rsidR="004B5618" w:rsidRPr="00B577AF">
        <w:rPr>
          <w:rFonts w:ascii="Cambria" w:hAnsi="Cambria" w:hint="eastAsia"/>
          <w:color w:val="000000" w:themeColor="text1"/>
        </w:rPr>
        <w:t>。</w:t>
      </w:r>
    </w:p>
    <w:p w14:paraId="60BA8E3F" w14:textId="77777777" w:rsidR="00CB59EA" w:rsidRPr="00B577AF" w:rsidRDefault="00CB59EA" w:rsidP="00642B87">
      <w:pPr>
        <w:pStyle w:val="a7"/>
        <w:widowControl/>
        <w:numPr>
          <w:ilvl w:val="3"/>
          <w:numId w:val="24"/>
        </w:numPr>
        <w:ind w:leftChars="0" w:left="709"/>
        <w:jc w:val="left"/>
        <w:rPr>
          <w:rFonts w:ascii="Cambria" w:hAnsi="Cambria"/>
          <w:color w:val="000000" w:themeColor="text1"/>
        </w:rPr>
      </w:pPr>
      <w:r w:rsidRPr="00B577AF">
        <w:rPr>
          <w:rFonts w:ascii="Cambria" w:hAnsi="Cambria" w:hint="eastAsia"/>
          <w:color w:val="000000" w:themeColor="text1"/>
        </w:rPr>
        <w:t>残課題がある場合はその対応計画が適切に定められていること。</w:t>
      </w:r>
    </w:p>
    <w:p w14:paraId="6FEFDF86" w14:textId="77777777" w:rsidR="00BC014C" w:rsidRPr="00B577AF" w:rsidRDefault="00BC014C" w:rsidP="004C185C">
      <w:pPr>
        <w:widowControl/>
        <w:jc w:val="left"/>
        <w:rPr>
          <w:rFonts w:ascii="Cambria" w:hAnsi="Cambria"/>
          <w:color w:val="000000" w:themeColor="text1"/>
        </w:rPr>
      </w:pPr>
    </w:p>
    <w:p w14:paraId="605F134F" w14:textId="77777777" w:rsidR="004C185C" w:rsidRPr="00B577AF" w:rsidRDefault="007E089A" w:rsidP="007E7E9F">
      <w:pPr>
        <w:pStyle w:val="2"/>
        <w:ind w:left="567" w:hangingChars="270"/>
        <w:rPr>
          <w:color w:val="000000" w:themeColor="text1"/>
        </w:rPr>
      </w:pPr>
      <w:bookmarkStart w:id="15" w:name="_Toc45473922"/>
      <w:r w:rsidRPr="00B577AF">
        <w:rPr>
          <w:rFonts w:hint="eastAsia"/>
          <w:color w:val="000000" w:themeColor="text1"/>
        </w:rPr>
        <w:t>プロジェクト完了条件</w:t>
      </w:r>
      <w:bookmarkEnd w:id="15"/>
    </w:p>
    <w:p w14:paraId="3A74B2D0" w14:textId="6139293E" w:rsidR="004C185C" w:rsidRPr="00B577AF" w:rsidRDefault="006C51FB" w:rsidP="00CB59EA">
      <w:pPr>
        <w:widowControl/>
        <w:jc w:val="left"/>
        <w:rPr>
          <w:rFonts w:ascii="Cambria" w:hAnsi="Cambria"/>
          <w:color w:val="000000" w:themeColor="text1"/>
        </w:rPr>
      </w:pPr>
      <w:r>
        <w:rPr>
          <w:rFonts w:ascii="Cambria" w:hAnsi="Cambria" w:hint="eastAsia"/>
          <w:color w:val="000000" w:themeColor="text1"/>
        </w:rPr>
        <w:t>次</w:t>
      </w:r>
      <w:r w:rsidR="00CB59EA" w:rsidRPr="00B577AF">
        <w:rPr>
          <w:rFonts w:ascii="Cambria" w:hAnsi="Cambria" w:hint="eastAsia"/>
          <w:color w:val="000000" w:themeColor="text1"/>
        </w:rPr>
        <w:t>の内容を確認後、</w:t>
      </w:r>
      <w:r w:rsidR="009D222C">
        <w:rPr>
          <w:rFonts w:hint="eastAsia"/>
          <w:color w:val="000000" w:themeColor="text1"/>
        </w:rPr>
        <w:t>FOS</w:t>
      </w:r>
      <w:r w:rsidR="009D222C">
        <w:rPr>
          <w:rFonts w:hint="eastAsia"/>
          <w:color w:val="000000" w:themeColor="text1"/>
        </w:rPr>
        <w:t>様</w:t>
      </w:r>
      <w:r w:rsidR="00CB59EA" w:rsidRPr="00B577AF">
        <w:rPr>
          <w:rFonts w:ascii="Cambria" w:hAnsi="Cambria" w:hint="eastAsia"/>
          <w:color w:val="000000" w:themeColor="text1"/>
        </w:rPr>
        <w:t>からのプロジェクト完了報告書の承認をもってプロジェクトを完了する。</w:t>
      </w:r>
    </w:p>
    <w:p w14:paraId="29FCABBB" w14:textId="208D6312" w:rsidR="00CB59EA" w:rsidRPr="00B577AF" w:rsidRDefault="00CB59EA" w:rsidP="00CB59EA">
      <w:pPr>
        <w:widowControl/>
        <w:jc w:val="left"/>
        <w:rPr>
          <w:rFonts w:ascii="Cambria" w:hAnsi="Cambria"/>
          <w:color w:val="000000" w:themeColor="text1"/>
        </w:rPr>
      </w:pPr>
      <w:r w:rsidRPr="00B577AF">
        <w:rPr>
          <w:rFonts w:ascii="Cambria" w:hAnsi="Cambria" w:hint="eastAsia"/>
          <w:color w:val="000000" w:themeColor="text1"/>
        </w:rPr>
        <w:t>①</w:t>
      </w:r>
      <w:r w:rsidRPr="00B577AF">
        <w:rPr>
          <w:rFonts w:ascii="Cambria" w:hAnsi="Cambria" w:hint="eastAsia"/>
          <w:color w:val="000000" w:themeColor="text1"/>
        </w:rPr>
        <w:t xml:space="preserve"> </w:t>
      </w:r>
      <w:r w:rsidRPr="00B577AF">
        <w:rPr>
          <w:rFonts w:ascii="Cambria" w:hAnsi="Cambria" w:hint="eastAsia"/>
          <w:color w:val="000000" w:themeColor="text1"/>
        </w:rPr>
        <w:t>本プロジェクトに係る設計</w:t>
      </w:r>
      <w:r w:rsidR="00F134A3" w:rsidRPr="00B577AF">
        <w:rPr>
          <w:rFonts w:ascii="Cambria" w:hAnsi="Cambria" w:hint="eastAsia"/>
          <w:color w:val="000000" w:themeColor="text1"/>
        </w:rPr>
        <w:t>、構築、テスト、移行が</w:t>
      </w:r>
      <w:r w:rsidR="009D222C">
        <w:rPr>
          <w:rFonts w:hint="eastAsia"/>
          <w:color w:val="000000" w:themeColor="text1"/>
        </w:rPr>
        <w:t>FOS</w:t>
      </w:r>
      <w:r w:rsidR="009D222C">
        <w:rPr>
          <w:rFonts w:hint="eastAsia"/>
          <w:color w:val="000000" w:themeColor="text1"/>
        </w:rPr>
        <w:t>様</w:t>
      </w:r>
      <w:r w:rsidR="00F134A3" w:rsidRPr="00B577AF">
        <w:rPr>
          <w:rFonts w:ascii="Cambria" w:hAnsi="Cambria" w:hint="eastAsia"/>
          <w:color w:val="000000" w:themeColor="text1"/>
        </w:rPr>
        <w:t>及び</w:t>
      </w:r>
      <w:r w:rsidR="00D66DB6">
        <w:rPr>
          <w:rFonts w:hint="eastAsia"/>
          <w:color w:val="000000" w:themeColor="text1"/>
        </w:rPr>
        <w:t>FOS</w:t>
      </w:r>
      <w:r w:rsidR="00F134A3" w:rsidRPr="00B577AF">
        <w:rPr>
          <w:rFonts w:ascii="Cambria" w:hAnsi="Cambria" w:hint="eastAsia"/>
          <w:color w:val="000000" w:themeColor="text1"/>
        </w:rPr>
        <w:t>にて合意したとおりに完了していること。</w:t>
      </w:r>
    </w:p>
    <w:p w14:paraId="5D54FA6D" w14:textId="77777777" w:rsidR="00F134A3" w:rsidRPr="00B577AF" w:rsidRDefault="00F134A3" w:rsidP="00CB59EA">
      <w:pPr>
        <w:widowControl/>
        <w:jc w:val="left"/>
        <w:rPr>
          <w:rFonts w:ascii="Cambria" w:hAnsi="Cambria"/>
          <w:color w:val="000000" w:themeColor="text1"/>
        </w:rPr>
      </w:pPr>
      <w:r w:rsidRPr="00B577AF">
        <w:rPr>
          <w:rFonts w:ascii="Cambria" w:hAnsi="Cambria" w:hint="eastAsia"/>
          <w:color w:val="000000" w:themeColor="text1"/>
        </w:rPr>
        <w:t>②</w:t>
      </w:r>
      <w:r w:rsidRPr="00B577AF">
        <w:rPr>
          <w:rFonts w:ascii="Cambria" w:hAnsi="Cambria" w:hint="eastAsia"/>
          <w:color w:val="000000" w:themeColor="text1"/>
        </w:rPr>
        <w:t xml:space="preserve"> </w:t>
      </w:r>
      <w:r w:rsidRPr="00B577AF">
        <w:rPr>
          <w:rFonts w:ascii="Cambria" w:hAnsi="Cambria" w:hint="eastAsia"/>
          <w:color w:val="000000" w:themeColor="text1"/>
        </w:rPr>
        <w:t>業務委託</w:t>
      </w:r>
      <w:r w:rsidR="006C51FB">
        <w:rPr>
          <w:rFonts w:ascii="Cambria" w:hAnsi="Cambria" w:hint="eastAsia"/>
          <w:color w:val="000000" w:themeColor="text1"/>
        </w:rPr>
        <w:t>契約</w:t>
      </w:r>
      <w:r w:rsidRPr="00B577AF">
        <w:rPr>
          <w:rFonts w:ascii="Cambria" w:hAnsi="Cambria" w:hint="eastAsia"/>
          <w:color w:val="000000" w:themeColor="text1"/>
        </w:rPr>
        <w:t>書に記載されている納入成果物を納め承認を受けていること。</w:t>
      </w:r>
    </w:p>
    <w:p w14:paraId="20180B1B" w14:textId="77777777" w:rsidR="004C0662" w:rsidRDefault="00F134A3">
      <w:pPr>
        <w:widowControl/>
        <w:jc w:val="left"/>
        <w:rPr>
          <w:rFonts w:ascii="Cambria" w:hAnsi="Cambria"/>
          <w:color w:val="000000" w:themeColor="text1"/>
        </w:rPr>
      </w:pPr>
      <w:r w:rsidRPr="00B577AF">
        <w:rPr>
          <w:rFonts w:ascii="Cambria" w:hAnsi="Cambria" w:hint="eastAsia"/>
          <w:color w:val="000000" w:themeColor="text1"/>
        </w:rPr>
        <w:t>③</w:t>
      </w:r>
      <w:r w:rsidRPr="00B577AF">
        <w:rPr>
          <w:rFonts w:ascii="Cambria" w:hAnsi="Cambria" w:hint="eastAsia"/>
          <w:color w:val="000000" w:themeColor="text1"/>
        </w:rPr>
        <w:t xml:space="preserve"> </w:t>
      </w:r>
      <w:r w:rsidRPr="00B577AF">
        <w:rPr>
          <w:rFonts w:ascii="Cambria" w:hAnsi="Cambria" w:hint="eastAsia"/>
          <w:color w:val="000000" w:themeColor="text1"/>
        </w:rPr>
        <w:t>残存する課題事項</w:t>
      </w:r>
      <w:r w:rsidR="00E85657">
        <w:rPr>
          <w:rFonts w:ascii="Cambria" w:hAnsi="Cambria" w:hint="eastAsia"/>
          <w:color w:val="000000" w:themeColor="text1"/>
          <w:lang w:val="vi-VN"/>
        </w:rPr>
        <w:t>の</w:t>
      </w:r>
      <w:r w:rsidR="00642B87" w:rsidRPr="00B577AF">
        <w:rPr>
          <w:rFonts w:ascii="Cambria" w:hAnsi="Cambria" w:hint="eastAsia"/>
          <w:color w:val="000000" w:themeColor="text1"/>
        </w:rPr>
        <w:t>内容、期限等について承認を受けていること。</w:t>
      </w:r>
    </w:p>
    <w:p w14:paraId="556EC6AD" w14:textId="77777777" w:rsidR="006C51FB" w:rsidRPr="00C544EB" w:rsidRDefault="006C51FB">
      <w:pPr>
        <w:widowControl/>
        <w:jc w:val="left"/>
        <w:rPr>
          <w:rFonts w:ascii="ＭＳ Ｐゴシック" w:eastAsia="ＭＳ Ｐゴシック" w:hAnsi="ＭＳ Ｐゴシック" w:cstheme="majorBidi"/>
          <w:color w:val="000000" w:themeColor="text1"/>
          <w:szCs w:val="21"/>
        </w:rPr>
      </w:pPr>
    </w:p>
    <w:p w14:paraId="15C8B9B6" w14:textId="77777777" w:rsidR="003139EA" w:rsidRPr="00B577AF" w:rsidRDefault="004D7585" w:rsidP="005F61BF">
      <w:pPr>
        <w:pStyle w:val="1"/>
        <w:rPr>
          <w:color w:val="000000" w:themeColor="text1"/>
        </w:rPr>
      </w:pPr>
      <w:bookmarkStart w:id="16" w:name="_Toc45473923"/>
      <w:r w:rsidRPr="00B577AF">
        <w:rPr>
          <w:rFonts w:hint="eastAsia"/>
          <w:color w:val="000000" w:themeColor="text1"/>
        </w:rPr>
        <w:t>プロジェクト体制</w:t>
      </w:r>
      <w:bookmarkEnd w:id="16"/>
    </w:p>
    <w:p w14:paraId="50892CF2" w14:textId="77777777" w:rsidR="00746C17" w:rsidRPr="00B577AF" w:rsidRDefault="003139EA" w:rsidP="00CA1CBA">
      <w:pPr>
        <w:pStyle w:val="2"/>
        <w:ind w:left="567"/>
        <w:rPr>
          <w:color w:val="000000" w:themeColor="text1"/>
        </w:rPr>
      </w:pPr>
      <w:bookmarkStart w:id="17" w:name="_Toc45473924"/>
      <w:r w:rsidRPr="00B577AF">
        <w:rPr>
          <w:rFonts w:hint="eastAsia"/>
          <w:color w:val="000000" w:themeColor="text1"/>
        </w:rPr>
        <w:t>体制図</w:t>
      </w:r>
      <w:bookmarkEnd w:id="17"/>
    </w:p>
    <w:p w14:paraId="398E11BD" w14:textId="5845B1D2" w:rsidR="00006467" w:rsidRPr="00B577AF" w:rsidRDefault="00C8094C" w:rsidP="003676EA">
      <w:pPr>
        <w:jc w:val="center"/>
        <w:rPr>
          <w:rFonts w:ascii="ＭＳ Ｐ明朝" w:eastAsia="ＭＳ Ｐ明朝" w:hAnsi="ＭＳ Ｐ明朝"/>
          <w:color w:val="000000" w:themeColor="text1"/>
        </w:rPr>
      </w:pPr>
      <w:r>
        <w:rPr>
          <w:rFonts w:ascii="ＭＳ Ｐ明朝" w:eastAsia="ＭＳ Ｐ明朝" w:hAnsi="ＭＳ Ｐ明朝"/>
          <w:noProof/>
          <w:color w:val="000000" w:themeColor="text1"/>
        </w:rPr>
        <w:drawing>
          <wp:inline distT="0" distB="0" distL="0" distR="0" wp14:anchorId="27DAAFC7" wp14:editId="043DF752">
            <wp:extent cx="5727700" cy="381317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813175"/>
                    </a:xfrm>
                    <a:prstGeom prst="rect">
                      <a:avLst/>
                    </a:prstGeom>
                    <a:noFill/>
                    <a:ln>
                      <a:noFill/>
                    </a:ln>
                  </pic:spPr>
                </pic:pic>
              </a:graphicData>
            </a:graphic>
          </wp:inline>
        </w:drawing>
      </w:r>
    </w:p>
    <w:p w14:paraId="1A4B40A0" w14:textId="77777777" w:rsidR="000E4C1D" w:rsidRDefault="000E4C1D">
      <w:pPr>
        <w:widowControl/>
        <w:jc w:val="left"/>
        <w:rPr>
          <w:rFonts w:ascii="ＭＳ Ｐゴシック" w:eastAsia="ＭＳ Ｐゴシック" w:hAnsi="ＭＳ Ｐゴシック" w:cstheme="majorBidi"/>
          <w:color w:val="000000" w:themeColor="text1"/>
        </w:rPr>
      </w:pPr>
      <w:r>
        <w:rPr>
          <w:color w:val="000000" w:themeColor="text1"/>
        </w:rPr>
        <w:br w:type="page"/>
      </w:r>
    </w:p>
    <w:p w14:paraId="53FB001B" w14:textId="77777777" w:rsidR="003139EA" w:rsidRPr="00B577AF" w:rsidRDefault="003139EA" w:rsidP="00CA1CBA">
      <w:pPr>
        <w:pStyle w:val="2"/>
        <w:ind w:left="567"/>
        <w:rPr>
          <w:color w:val="000000" w:themeColor="text1"/>
        </w:rPr>
      </w:pPr>
      <w:bookmarkStart w:id="18" w:name="_Toc45473925"/>
      <w:r w:rsidRPr="00B577AF">
        <w:rPr>
          <w:rFonts w:hint="eastAsia"/>
          <w:color w:val="000000" w:themeColor="text1"/>
        </w:rPr>
        <w:lastRenderedPageBreak/>
        <w:t>役割</w:t>
      </w:r>
      <w:bookmarkEnd w:id="18"/>
    </w:p>
    <w:p w14:paraId="5F3FFEAC" w14:textId="77777777" w:rsidR="00E330FC" w:rsidRPr="00B577AF" w:rsidRDefault="003139EA" w:rsidP="00F80DBE">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各人の役割</w:t>
      </w:r>
      <w:r w:rsidR="0035004B" w:rsidRPr="00B577AF">
        <w:rPr>
          <w:rFonts w:ascii="ＭＳ Ｐ明朝" w:eastAsia="ＭＳ Ｐ明朝" w:hAnsi="ＭＳ Ｐ明朝" w:hint="eastAsia"/>
          <w:color w:val="000000" w:themeColor="text1"/>
        </w:rPr>
        <w:t>を記す。</w:t>
      </w:r>
    </w:p>
    <w:p w14:paraId="3519F7C8" w14:textId="77777777" w:rsidR="00E330FC" w:rsidRPr="00B577AF" w:rsidRDefault="00E330FC"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必要な役割：</w:t>
      </w:r>
    </w:p>
    <w:tbl>
      <w:tblPr>
        <w:tblStyle w:val="a8"/>
        <w:tblW w:w="6819" w:type="dxa"/>
        <w:tblInd w:w="222" w:type="dxa"/>
        <w:tblLook w:val="06A0" w:firstRow="1" w:lastRow="0" w:firstColumn="1" w:lastColumn="0" w:noHBand="1" w:noVBand="1"/>
      </w:tblPr>
      <w:tblGrid>
        <w:gridCol w:w="450"/>
        <w:gridCol w:w="6369"/>
      </w:tblGrid>
      <w:tr w:rsidR="00E330FC" w:rsidRPr="00720ADE" w14:paraId="567D9277" w14:textId="77777777" w:rsidTr="00741CD6">
        <w:trPr>
          <w:trHeight w:val="284"/>
          <w:tblHeader/>
        </w:trPr>
        <w:tc>
          <w:tcPr>
            <w:tcW w:w="450" w:type="dxa"/>
            <w:shd w:val="clear" w:color="auto" w:fill="8DB3E2" w:themeFill="text2" w:themeFillTint="66"/>
            <w:noWrap/>
            <w:hideMark/>
          </w:tcPr>
          <w:p w14:paraId="404391B1"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w:t>
            </w:r>
          </w:p>
        </w:tc>
        <w:tc>
          <w:tcPr>
            <w:tcW w:w="6369" w:type="dxa"/>
            <w:shd w:val="clear" w:color="auto" w:fill="8DB3E2" w:themeFill="text2" w:themeFillTint="66"/>
            <w:noWrap/>
            <w:hideMark/>
          </w:tcPr>
          <w:p w14:paraId="7B390B90"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役割</w:t>
            </w:r>
          </w:p>
        </w:tc>
      </w:tr>
      <w:tr w:rsidR="00E330FC" w:rsidRPr="00B577AF" w14:paraId="27C6443B" w14:textId="77777777" w:rsidTr="00697D21">
        <w:trPr>
          <w:trHeight w:val="284"/>
          <w:tblHeader/>
        </w:trPr>
        <w:tc>
          <w:tcPr>
            <w:tcW w:w="450" w:type="dxa"/>
            <w:noWrap/>
            <w:hideMark/>
          </w:tcPr>
          <w:p w14:paraId="2A68C283"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w:t>
            </w:r>
          </w:p>
        </w:tc>
        <w:tc>
          <w:tcPr>
            <w:tcW w:w="6369" w:type="dxa"/>
            <w:noWrap/>
            <w:hideMark/>
          </w:tcPr>
          <w:p w14:paraId="0FFAE8EB"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w:t>
            </w:r>
            <w:r w:rsidR="00050AF1" w:rsidRPr="00B577AF">
              <w:rPr>
                <w:rFonts w:ascii="ＭＳ Ｐ明朝" w:eastAsia="ＭＳ Ｐ明朝" w:hAnsi="ＭＳ Ｐ明朝" w:hint="eastAsia"/>
                <w:color w:val="000000" w:themeColor="text1"/>
              </w:rPr>
              <w:t>責任者、</w:t>
            </w:r>
            <w:r w:rsidRPr="00B577AF">
              <w:rPr>
                <w:rFonts w:ascii="ＭＳ Ｐ明朝" w:eastAsia="ＭＳ Ｐ明朝" w:hAnsi="ＭＳ Ｐ明朝" w:hint="eastAsia"/>
                <w:color w:val="000000" w:themeColor="text1"/>
              </w:rPr>
              <w:t>全体指揮監督、社内支援調整</w:t>
            </w:r>
          </w:p>
        </w:tc>
      </w:tr>
      <w:tr w:rsidR="00E330FC" w:rsidRPr="00B577AF" w14:paraId="06C970F5" w14:textId="77777777" w:rsidTr="00697D21">
        <w:trPr>
          <w:trHeight w:val="284"/>
          <w:tblHeader/>
        </w:trPr>
        <w:tc>
          <w:tcPr>
            <w:tcW w:w="450" w:type="dxa"/>
            <w:noWrap/>
            <w:hideMark/>
          </w:tcPr>
          <w:p w14:paraId="7C34627F"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2</w:t>
            </w:r>
          </w:p>
        </w:tc>
        <w:tc>
          <w:tcPr>
            <w:tcW w:w="6369" w:type="dxa"/>
            <w:noWrap/>
            <w:hideMark/>
          </w:tcPr>
          <w:p w14:paraId="00B3A4E4"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PJ全体管理・本社調整</w:t>
            </w:r>
          </w:p>
        </w:tc>
      </w:tr>
      <w:tr w:rsidR="00E330FC" w:rsidRPr="00B577AF" w14:paraId="7E0EFFBB" w14:textId="77777777" w:rsidTr="00697D21">
        <w:trPr>
          <w:trHeight w:val="284"/>
          <w:tblHeader/>
        </w:trPr>
        <w:tc>
          <w:tcPr>
            <w:tcW w:w="450" w:type="dxa"/>
            <w:noWrap/>
            <w:hideMark/>
          </w:tcPr>
          <w:p w14:paraId="78FF2E55"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3</w:t>
            </w:r>
          </w:p>
        </w:tc>
        <w:tc>
          <w:tcPr>
            <w:tcW w:w="6369" w:type="dxa"/>
            <w:noWrap/>
            <w:hideMark/>
          </w:tcPr>
          <w:p w14:paraId="70A17B95"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PMP、共通フレーム2013のプロセス理解と適用</w:t>
            </w:r>
          </w:p>
        </w:tc>
      </w:tr>
      <w:tr w:rsidR="00E330FC" w:rsidRPr="00B577AF" w14:paraId="55779279" w14:textId="77777777" w:rsidTr="00697D21">
        <w:trPr>
          <w:trHeight w:val="284"/>
          <w:tblHeader/>
        </w:trPr>
        <w:tc>
          <w:tcPr>
            <w:tcW w:w="450" w:type="dxa"/>
            <w:noWrap/>
            <w:hideMark/>
          </w:tcPr>
          <w:p w14:paraId="2075ABD6"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4</w:t>
            </w:r>
          </w:p>
        </w:tc>
        <w:tc>
          <w:tcPr>
            <w:tcW w:w="6369" w:type="dxa"/>
            <w:noWrap/>
            <w:hideMark/>
          </w:tcPr>
          <w:p w14:paraId="5D4DF0CE" w14:textId="77777777" w:rsidR="003F6266" w:rsidRPr="00B577AF" w:rsidRDefault="00E330FC" w:rsidP="00A70A6E">
            <w:pPr>
              <w:pStyle w:val="a7"/>
              <w:numPr>
                <w:ilvl w:val="0"/>
                <w:numId w:val="15"/>
              </w:numPr>
              <w:ind w:leftChars="0"/>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プロセス監査</w:t>
            </w:r>
          </w:p>
          <w:p w14:paraId="121BF44B" w14:textId="77777777" w:rsidR="00E330FC" w:rsidRPr="00B577AF" w:rsidRDefault="00E330FC" w:rsidP="00A70A6E">
            <w:pPr>
              <w:pStyle w:val="a7"/>
              <w:numPr>
                <w:ilvl w:val="0"/>
                <w:numId w:val="15"/>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セキュリティ監査</w:t>
            </w:r>
          </w:p>
        </w:tc>
      </w:tr>
      <w:tr w:rsidR="00E330FC" w:rsidRPr="00B577AF" w14:paraId="4B3D4521" w14:textId="77777777" w:rsidTr="00697D21">
        <w:trPr>
          <w:trHeight w:val="284"/>
          <w:tblHeader/>
        </w:trPr>
        <w:tc>
          <w:tcPr>
            <w:tcW w:w="450" w:type="dxa"/>
            <w:noWrap/>
            <w:hideMark/>
          </w:tcPr>
          <w:p w14:paraId="673B12C2"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5</w:t>
            </w:r>
          </w:p>
        </w:tc>
        <w:tc>
          <w:tcPr>
            <w:tcW w:w="6369" w:type="dxa"/>
            <w:noWrap/>
            <w:hideMark/>
          </w:tcPr>
          <w:p w14:paraId="604B7E68" w14:textId="77777777" w:rsidR="00E330FC" w:rsidRPr="00B577AF" w:rsidRDefault="00E330FC" w:rsidP="001A05D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PJ計画書、WBS作成</w:t>
            </w:r>
          </w:p>
        </w:tc>
      </w:tr>
      <w:tr w:rsidR="00E330FC" w:rsidRPr="00B577AF" w14:paraId="710559AD" w14:textId="77777777" w:rsidTr="00697D21">
        <w:trPr>
          <w:trHeight w:val="284"/>
          <w:tblHeader/>
        </w:trPr>
        <w:tc>
          <w:tcPr>
            <w:tcW w:w="450" w:type="dxa"/>
            <w:noWrap/>
            <w:hideMark/>
          </w:tcPr>
          <w:p w14:paraId="0891EBAB"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6</w:t>
            </w:r>
          </w:p>
        </w:tc>
        <w:tc>
          <w:tcPr>
            <w:tcW w:w="6369" w:type="dxa"/>
            <w:noWrap/>
            <w:hideMark/>
          </w:tcPr>
          <w:p w14:paraId="610AA914" w14:textId="77777777" w:rsidR="00E330FC" w:rsidRPr="00B577AF" w:rsidRDefault="00CA1F3B" w:rsidP="00074FB5">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PJ管理</w:t>
            </w:r>
            <w:r w:rsidR="00074FB5" w:rsidRPr="00B577AF">
              <w:rPr>
                <w:rFonts w:ascii="ＭＳ Ｐ明朝" w:eastAsia="ＭＳ Ｐ明朝" w:hAnsi="ＭＳ Ｐ明朝" w:hint="eastAsia"/>
                <w:color w:val="000000" w:themeColor="text1"/>
              </w:rPr>
              <w:t>、PJ点検、</w:t>
            </w:r>
            <w:r w:rsidR="00E330FC" w:rsidRPr="00B577AF">
              <w:rPr>
                <w:rFonts w:ascii="ＭＳ Ｐ明朝" w:eastAsia="ＭＳ Ｐ明朝" w:hAnsi="ＭＳ Ｐ明朝" w:hint="eastAsia"/>
                <w:color w:val="000000" w:themeColor="text1"/>
              </w:rPr>
              <w:t>課題管理</w:t>
            </w:r>
          </w:p>
        </w:tc>
      </w:tr>
      <w:tr w:rsidR="00E330FC" w:rsidRPr="00B577AF" w14:paraId="55C69490" w14:textId="77777777" w:rsidTr="00697D21">
        <w:trPr>
          <w:trHeight w:val="284"/>
          <w:tblHeader/>
        </w:trPr>
        <w:tc>
          <w:tcPr>
            <w:tcW w:w="450" w:type="dxa"/>
            <w:noWrap/>
            <w:hideMark/>
          </w:tcPr>
          <w:p w14:paraId="754E33E3"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7</w:t>
            </w:r>
          </w:p>
        </w:tc>
        <w:tc>
          <w:tcPr>
            <w:tcW w:w="6369" w:type="dxa"/>
            <w:noWrap/>
            <w:hideMark/>
          </w:tcPr>
          <w:p w14:paraId="542976FC"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要件再定義、基本設計書作成</w:t>
            </w:r>
          </w:p>
        </w:tc>
      </w:tr>
      <w:tr w:rsidR="00E330FC" w:rsidRPr="00B577AF" w14:paraId="3E3540AA" w14:textId="77777777" w:rsidTr="00697D21">
        <w:trPr>
          <w:trHeight w:val="284"/>
          <w:tblHeader/>
        </w:trPr>
        <w:tc>
          <w:tcPr>
            <w:tcW w:w="450" w:type="dxa"/>
            <w:noWrap/>
            <w:hideMark/>
          </w:tcPr>
          <w:p w14:paraId="3E3E2B2F"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8</w:t>
            </w:r>
          </w:p>
        </w:tc>
        <w:tc>
          <w:tcPr>
            <w:tcW w:w="6369" w:type="dxa"/>
            <w:noWrap/>
            <w:hideMark/>
          </w:tcPr>
          <w:p w14:paraId="720B7FDD"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詳細設計書作成、コーディング、単体テスト</w:t>
            </w:r>
          </w:p>
        </w:tc>
      </w:tr>
      <w:tr w:rsidR="00E330FC" w:rsidRPr="00B577AF" w14:paraId="5A20B8CF" w14:textId="77777777" w:rsidTr="00697D21">
        <w:trPr>
          <w:trHeight w:val="284"/>
          <w:tblHeader/>
        </w:trPr>
        <w:tc>
          <w:tcPr>
            <w:tcW w:w="450" w:type="dxa"/>
            <w:noWrap/>
            <w:hideMark/>
          </w:tcPr>
          <w:p w14:paraId="1BFE8B82"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9</w:t>
            </w:r>
          </w:p>
        </w:tc>
        <w:tc>
          <w:tcPr>
            <w:tcW w:w="6369" w:type="dxa"/>
            <w:noWrap/>
            <w:hideMark/>
          </w:tcPr>
          <w:p w14:paraId="0F3AB439"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総合テスト計画書作成</w:t>
            </w:r>
          </w:p>
        </w:tc>
      </w:tr>
      <w:tr w:rsidR="00E330FC" w:rsidRPr="00B577AF" w14:paraId="5C48BBC1" w14:textId="77777777" w:rsidTr="00697D21">
        <w:trPr>
          <w:trHeight w:val="284"/>
          <w:tblHeader/>
        </w:trPr>
        <w:tc>
          <w:tcPr>
            <w:tcW w:w="450" w:type="dxa"/>
            <w:noWrap/>
            <w:hideMark/>
          </w:tcPr>
          <w:p w14:paraId="345ECFB1"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w:t>
            </w:r>
          </w:p>
        </w:tc>
        <w:tc>
          <w:tcPr>
            <w:tcW w:w="6369" w:type="dxa"/>
            <w:noWrap/>
            <w:hideMark/>
          </w:tcPr>
          <w:p w14:paraId="345281C2"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結合テスト計画書作成</w:t>
            </w:r>
          </w:p>
        </w:tc>
      </w:tr>
      <w:tr w:rsidR="00E330FC" w:rsidRPr="00B577AF" w14:paraId="65AEBD7B" w14:textId="77777777" w:rsidTr="00697D21">
        <w:trPr>
          <w:trHeight w:val="284"/>
          <w:tblHeader/>
        </w:trPr>
        <w:tc>
          <w:tcPr>
            <w:tcW w:w="450" w:type="dxa"/>
            <w:noWrap/>
            <w:hideMark/>
          </w:tcPr>
          <w:p w14:paraId="6D57B181"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11</w:t>
            </w:r>
          </w:p>
        </w:tc>
        <w:tc>
          <w:tcPr>
            <w:tcW w:w="6369" w:type="dxa"/>
            <w:noWrap/>
            <w:hideMark/>
          </w:tcPr>
          <w:p w14:paraId="58418C43"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w:t>
            </w:r>
            <w:r w:rsidR="002D5011" w:rsidRPr="00B577AF">
              <w:rPr>
                <w:rFonts w:ascii="ＭＳ Ｐ明朝" w:eastAsia="ＭＳ Ｐ明朝" w:hAnsi="ＭＳ Ｐ明朝" w:hint="eastAsia"/>
                <w:color w:val="000000" w:themeColor="text1"/>
              </w:rPr>
              <w:t>／</w:t>
            </w:r>
            <w:r w:rsidRPr="00B577AF">
              <w:rPr>
                <w:rFonts w:ascii="ＭＳ Ｐ明朝" w:eastAsia="ＭＳ Ｐ明朝" w:hAnsi="ＭＳ Ｐ明朝" w:hint="eastAsia"/>
                <w:color w:val="000000" w:themeColor="text1"/>
              </w:rPr>
              <w:t>総合テスト実施、データ整理</w:t>
            </w:r>
          </w:p>
        </w:tc>
      </w:tr>
      <w:tr w:rsidR="00E330FC" w:rsidRPr="00B577AF" w14:paraId="6FE9A545" w14:textId="77777777" w:rsidTr="00697D21">
        <w:trPr>
          <w:trHeight w:val="284"/>
          <w:tblHeader/>
        </w:trPr>
        <w:tc>
          <w:tcPr>
            <w:tcW w:w="450" w:type="dxa"/>
            <w:noWrap/>
            <w:hideMark/>
          </w:tcPr>
          <w:p w14:paraId="7BA7FB09"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w:t>
            </w:r>
          </w:p>
        </w:tc>
        <w:tc>
          <w:tcPr>
            <w:tcW w:w="6369" w:type="dxa"/>
            <w:noWrap/>
            <w:hideMark/>
          </w:tcPr>
          <w:p w14:paraId="765682ED"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無影響試験実施</w:t>
            </w:r>
          </w:p>
        </w:tc>
      </w:tr>
      <w:tr w:rsidR="00E330FC" w:rsidRPr="00B577AF" w14:paraId="3899C138" w14:textId="77777777" w:rsidTr="00697D21">
        <w:trPr>
          <w:trHeight w:val="284"/>
          <w:tblHeader/>
        </w:trPr>
        <w:tc>
          <w:tcPr>
            <w:tcW w:w="450" w:type="dxa"/>
            <w:noWrap/>
            <w:hideMark/>
          </w:tcPr>
          <w:p w14:paraId="71764CE9"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13</w:t>
            </w:r>
          </w:p>
        </w:tc>
        <w:tc>
          <w:tcPr>
            <w:tcW w:w="6369" w:type="dxa"/>
            <w:noWrap/>
            <w:hideMark/>
          </w:tcPr>
          <w:p w14:paraId="627188CB"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報告資料（議事録含む）作成</w:t>
            </w:r>
          </w:p>
        </w:tc>
      </w:tr>
      <w:tr w:rsidR="00E330FC" w:rsidRPr="00B577AF" w14:paraId="7B86E4BA" w14:textId="77777777" w:rsidTr="00697D21">
        <w:trPr>
          <w:trHeight w:val="284"/>
          <w:tblHeader/>
        </w:trPr>
        <w:tc>
          <w:tcPr>
            <w:tcW w:w="450" w:type="dxa"/>
            <w:noWrap/>
            <w:hideMark/>
          </w:tcPr>
          <w:p w14:paraId="7D964347"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14</w:t>
            </w:r>
          </w:p>
        </w:tc>
        <w:tc>
          <w:tcPr>
            <w:tcW w:w="6369" w:type="dxa"/>
            <w:noWrap/>
            <w:hideMark/>
          </w:tcPr>
          <w:p w14:paraId="089FF501"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レビュー担当（社内）</w:t>
            </w:r>
          </w:p>
        </w:tc>
      </w:tr>
      <w:tr w:rsidR="00E330FC" w:rsidRPr="00B577AF" w14:paraId="415B944F" w14:textId="77777777" w:rsidTr="00697D21">
        <w:trPr>
          <w:trHeight w:val="284"/>
          <w:tblHeader/>
        </w:trPr>
        <w:tc>
          <w:tcPr>
            <w:tcW w:w="450" w:type="dxa"/>
            <w:noWrap/>
            <w:hideMark/>
          </w:tcPr>
          <w:p w14:paraId="0101AAB6"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15</w:t>
            </w:r>
          </w:p>
        </w:tc>
        <w:tc>
          <w:tcPr>
            <w:tcW w:w="6369" w:type="dxa"/>
            <w:noWrap/>
            <w:hideMark/>
          </w:tcPr>
          <w:p w14:paraId="37FEB467" w14:textId="77777777" w:rsidR="00E330FC" w:rsidRPr="00B577AF" w:rsidRDefault="00E330FC" w:rsidP="004A2DCD">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レビュー担当</w:t>
            </w:r>
            <w:r w:rsidR="004A2DCD" w:rsidRPr="00B577AF">
              <w:rPr>
                <w:rFonts w:ascii="ＭＳ Ｐ明朝" w:eastAsia="ＭＳ Ｐ明朝" w:hAnsi="ＭＳ Ｐ明朝" w:hint="eastAsia"/>
                <w:color w:val="000000" w:themeColor="text1"/>
              </w:rPr>
              <w:t>、会議</w:t>
            </w:r>
            <w:r w:rsidRPr="00B577AF">
              <w:rPr>
                <w:rFonts w:ascii="ＭＳ Ｐ明朝" w:eastAsia="ＭＳ Ｐ明朝" w:hAnsi="ＭＳ Ｐ明朝" w:hint="eastAsia"/>
                <w:color w:val="000000" w:themeColor="text1"/>
              </w:rPr>
              <w:t>（お客様先）</w:t>
            </w:r>
          </w:p>
        </w:tc>
      </w:tr>
      <w:tr w:rsidR="00E330FC" w:rsidRPr="00B577AF" w14:paraId="3F8A23B7" w14:textId="77777777" w:rsidTr="00697D21">
        <w:trPr>
          <w:trHeight w:val="284"/>
          <w:tblHeader/>
        </w:trPr>
        <w:tc>
          <w:tcPr>
            <w:tcW w:w="450" w:type="dxa"/>
            <w:noWrap/>
            <w:hideMark/>
          </w:tcPr>
          <w:p w14:paraId="7155652D"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16</w:t>
            </w:r>
          </w:p>
        </w:tc>
        <w:tc>
          <w:tcPr>
            <w:tcW w:w="6369" w:type="dxa"/>
            <w:noWrap/>
            <w:hideMark/>
          </w:tcPr>
          <w:p w14:paraId="74175E50" w14:textId="77777777" w:rsidR="00E330FC" w:rsidRPr="00B577AF" w:rsidRDefault="00E330FC" w:rsidP="00DA4AEF">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SW、HW、</w:t>
            </w:r>
            <w:r w:rsidR="00DA4AEF" w:rsidRPr="00B577AF">
              <w:rPr>
                <w:rFonts w:ascii="ＭＳ Ｐ明朝" w:eastAsia="ＭＳ Ｐ明朝" w:hAnsi="ＭＳ Ｐ明朝" w:hint="eastAsia"/>
                <w:color w:val="000000" w:themeColor="text1"/>
              </w:rPr>
              <w:t>開発環境</w:t>
            </w:r>
            <w:r w:rsidRPr="00B577AF">
              <w:rPr>
                <w:rFonts w:ascii="ＭＳ Ｐ明朝" w:eastAsia="ＭＳ Ｐ明朝" w:hAnsi="ＭＳ Ｐ明朝" w:hint="eastAsia"/>
                <w:color w:val="000000" w:themeColor="text1"/>
              </w:rPr>
              <w:t>等構築</w:t>
            </w:r>
          </w:p>
        </w:tc>
      </w:tr>
      <w:tr w:rsidR="00E330FC" w:rsidRPr="00B577AF" w14:paraId="42895709" w14:textId="77777777" w:rsidTr="00697D21">
        <w:trPr>
          <w:trHeight w:val="284"/>
          <w:tblHeader/>
        </w:trPr>
        <w:tc>
          <w:tcPr>
            <w:tcW w:w="450" w:type="dxa"/>
            <w:noWrap/>
            <w:hideMark/>
          </w:tcPr>
          <w:p w14:paraId="3188F8AD" w14:textId="77777777" w:rsidR="00E330FC" w:rsidRPr="00B577AF" w:rsidRDefault="00E330FC" w:rsidP="007E2528">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w:t>
            </w:r>
            <w:r w:rsidR="007E2528" w:rsidRPr="00B577AF">
              <w:rPr>
                <w:rFonts w:ascii="ＭＳ Ｐ明朝" w:eastAsia="ＭＳ Ｐ明朝" w:hAnsi="ＭＳ Ｐ明朝" w:hint="eastAsia"/>
                <w:color w:val="000000" w:themeColor="text1"/>
              </w:rPr>
              <w:t>7</w:t>
            </w:r>
          </w:p>
        </w:tc>
        <w:tc>
          <w:tcPr>
            <w:tcW w:w="6369" w:type="dxa"/>
            <w:noWrap/>
            <w:hideMark/>
          </w:tcPr>
          <w:p w14:paraId="6EB8CC7A" w14:textId="77777777" w:rsidR="00E330FC" w:rsidRPr="00B577AF" w:rsidRDefault="00E330FC"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お客様窓口、契約各種事務手続き</w:t>
            </w:r>
          </w:p>
        </w:tc>
      </w:tr>
      <w:tr w:rsidR="00697D21" w:rsidRPr="00B577AF" w14:paraId="3874E79C" w14:textId="77777777" w:rsidTr="00697D21">
        <w:trPr>
          <w:trHeight w:val="284"/>
          <w:tblHeader/>
        </w:trPr>
        <w:tc>
          <w:tcPr>
            <w:tcW w:w="450" w:type="dxa"/>
            <w:noWrap/>
            <w:hideMark/>
          </w:tcPr>
          <w:p w14:paraId="29DCD1B5" w14:textId="77777777" w:rsidR="00697D21" w:rsidRPr="00B577AF" w:rsidRDefault="007E2528" w:rsidP="00697D2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18</w:t>
            </w:r>
          </w:p>
        </w:tc>
        <w:tc>
          <w:tcPr>
            <w:tcW w:w="6369" w:type="dxa"/>
            <w:noWrap/>
            <w:hideMark/>
          </w:tcPr>
          <w:p w14:paraId="1765D3A4" w14:textId="77777777" w:rsidR="00697D21" w:rsidRPr="00B577AF" w:rsidRDefault="00697D21" w:rsidP="00697D2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翻訳</w:t>
            </w:r>
          </w:p>
        </w:tc>
      </w:tr>
      <w:tr w:rsidR="00697D21" w:rsidRPr="00B577AF" w14:paraId="0C57E084" w14:textId="77777777" w:rsidTr="00697D21">
        <w:trPr>
          <w:trHeight w:val="284"/>
          <w:tblHeader/>
        </w:trPr>
        <w:tc>
          <w:tcPr>
            <w:tcW w:w="450" w:type="dxa"/>
            <w:noWrap/>
          </w:tcPr>
          <w:p w14:paraId="77E62BE0" w14:textId="77777777" w:rsidR="00697D21" w:rsidRPr="00B577AF" w:rsidRDefault="007E2528" w:rsidP="00E330F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lang w:val="vi-VN"/>
              </w:rPr>
              <w:t>19</w:t>
            </w:r>
          </w:p>
        </w:tc>
        <w:tc>
          <w:tcPr>
            <w:tcW w:w="6369" w:type="dxa"/>
            <w:noWrap/>
          </w:tcPr>
          <w:p w14:paraId="542E3945" w14:textId="77777777" w:rsidR="00697D21" w:rsidRPr="00B577AF" w:rsidRDefault="00697D21" w:rsidP="00E330F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日本語チェック</w:t>
            </w:r>
          </w:p>
        </w:tc>
      </w:tr>
    </w:tbl>
    <w:p w14:paraId="224CD044" w14:textId="77777777" w:rsidR="00E330FC" w:rsidRPr="00B577AF" w:rsidRDefault="00E330FC" w:rsidP="00F80DBE">
      <w:pPr>
        <w:rPr>
          <w:rFonts w:ascii="ＭＳ Ｐ明朝" w:eastAsia="ＭＳ Ｐ明朝" w:hAnsi="ＭＳ Ｐ明朝"/>
          <w:color w:val="000000" w:themeColor="text1"/>
        </w:rPr>
      </w:pPr>
    </w:p>
    <w:p w14:paraId="77DE8FE6" w14:textId="77777777" w:rsidR="005037D1" w:rsidRPr="00B577AF" w:rsidRDefault="005037D1"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役割分担</w:t>
      </w:r>
      <w:r w:rsidRPr="00B577AF">
        <w:rPr>
          <w:rFonts w:ascii="ＭＳ Ｐ明朝" w:eastAsia="ＭＳ Ｐ明朝" w:hAnsi="ＭＳ Ｐ明朝"/>
          <w:color w:val="000000" w:themeColor="text1"/>
        </w:rPr>
        <w:t xml:space="preserve">: </w:t>
      </w:r>
    </w:p>
    <w:tbl>
      <w:tblPr>
        <w:tblStyle w:val="a8"/>
        <w:tblW w:w="9373" w:type="dxa"/>
        <w:tblInd w:w="232" w:type="dxa"/>
        <w:tblLayout w:type="fixed"/>
        <w:tblLook w:val="04A0" w:firstRow="1" w:lastRow="0" w:firstColumn="1" w:lastColumn="0" w:noHBand="0" w:noVBand="1"/>
      </w:tblPr>
      <w:tblGrid>
        <w:gridCol w:w="450"/>
        <w:gridCol w:w="4529"/>
        <w:gridCol w:w="2581"/>
        <w:gridCol w:w="1813"/>
      </w:tblGrid>
      <w:tr w:rsidR="00E330FC" w:rsidRPr="00720ADE" w14:paraId="7CAFFEF8" w14:textId="77777777" w:rsidTr="00253534">
        <w:trPr>
          <w:trHeight w:val="345"/>
        </w:trPr>
        <w:tc>
          <w:tcPr>
            <w:tcW w:w="450" w:type="dxa"/>
            <w:shd w:val="clear" w:color="auto" w:fill="8DB3E2" w:themeFill="text2" w:themeFillTint="66"/>
            <w:noWrap/>
            <w:hideMark/>
          </w:tcPr>
          <w:p w14:paraId="30436A89"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w:t>
            </w:r>
          </w:p>
        </w:tc>
        <w:tc>
          <w:tcPr>
            <w:tcW w:w="4529" w:type="dxa"/>
            <w:shd w:val="clear" w:color="auto" w:fill="8DB3E2" w:themeFill="text2" w:themeFillTint="66"/>
            <w:noWrap/>
            <w:hideMark/>
          </w:tcPr>
          <w:p w14:paraId="255AC68A"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氏名</w:t>
            </w:r>
          </w:p>
        </w:tc>
        <w:tc>
          <w:tcPr>
            <w:tcW w:w="2581" w:type="dxa"/>
            <w:shd w:val="clear" w:color="auto" w:fill="8DB3E2" w:themeFill="text2" w:themeFillTint="66"/>
            <w:noWrap/>
            <w:hideMark/>
          </w:tcPr>
          <w:p w14:paraId="267F5B86"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ポジション</w:t>
            </w:r>
          </w:p>
        </w:tc>
        <w:tc>
          <w:tcPr>
            <w:tcW w:w="1813" w:type="dxa"/>
            <w:shd w:val="clear" w:color="auto" w:fill="8DB3E2" w:themeFill="text2" w:themeFillTint="66"/>
            <w:noWrap/>
            <w:hideMark/>
          </w:tcPr>
          <w:p w14:paraId="7EE6F0C7" w14:textId="77777777" w:rsidR="00E330FC" w:rsidRPr="0040648B" w:rsidRDefault="00E330FC" w:rsidP="00E330FC">
            <w:pPr>
              <w:rPr>
                <w:rFonts w:ascii="ＭＳ Ｐゴシック" w:eastAsia="ＭＳ Ｐゴシック" w:hAnsi="ＭＳ Ｐゴシック"/>
                <w:color w:val="000000" w:themeColor="text1"/>
                <w:sz w:val="22"/>
              </w:rPr>
            </w:pPr>
            <w:r w:rsidRPr="0040648B">
              <w:rPr>
                <w:rFonts w:ascii="ＭＳ Ｐゴシック" w:eastAsia="ＭＳ Ｐゴシック" w:hAnsi="ＭＳ Ｐゴシック" w:hint="eastAsia"/>
                <w:color w:val="000000" w:themeColor="text1"/>
                <w:sz w:val="22"/>
              </w:rPr>
              <w:t>役割</w:t>
            </w:r>
          </w:p>
        </w:tc>
      </w:tr>
      <w:tr w:rsidR="00C01D8C" w:rsidRPr="00B577AF" w14:paraId="46B1D4CD" w14:textId="77777777" w:rsidTr="00A06782">
        <w:trPr>
          <w:trHeight w:val="345"/>
        </w:trPr>
        <w:tc>
          <w:tcPr>
            <w:tcW w:w="9373" w:type="dxa"/>
            <w:gridSpan w:val="4"/>
            <w:noWrap/>
          </w:tcPr>
          <w:p w14:paraId="06D579E4" w14:textId="77777777" w:rsidR="00C01D8C" w:rsidRPr="00B577AF" w:rsidRDefault="00C01D8C" w:rsidP="00C01D8C">
            <w:pPr>
              <w:rPr>
                <w:rFonts w:ascii="ＭＳ Ｐ明朝" w:eastAsia="ＭＳ Ｐ明朝" w:hAnsi="ＭＳ Ｐ明朝"/>
                <w:b/>
                <w:color w:val="000000" w:themeColor="text1"/>
              </w:rPr>
            </w:pPr>
            <w:r w:rsidRPr="00B577AF">
              <w:rPr>
                <w:rFonts w:ascii="ＭＳ Ｐ明朝" w:eastAsia="ＭＳ Ｐ明朝" w:hAnsi="ＭＳ Ｐ明朝" w:hint="eastAsia"/>
                <w:b/>
                <w:color w:val="000000" w:themeColor="text1"/>
              </w:rPr>
              <w:t>日本側</w:t>
            </w:r>
          </w:p>
        </w:tc>
      </w:tr>
      <w:tr w:rsidR="00C01D8C" w:rsidRPr="00B577AF" w14:paraId="7C2B1657" w14:textId="77777777" w:rsidTr="004D066C">
        <w:trPr>
          <w:trHeight w:val="345"/>
        </w:trPr>
        <w:tc>
          <w:tcPr>
            <w:tcW w:w="450" w:type="dxa"/>
            <w:noWrap/>
            <w:hideMark/>
          </w:tcPr>
          <w:p w14:paraId="2F3DA66C" w14:textId="77777777" w:rsidR="00C01D8C" w:rsidRPr="00B577AF" w:rsidRDefault="00697D21" w:rsidP="00C01D8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1</w:t>
            </w:r>
          </w:p>
        </w:tc>
        <w:tc>
          <w:tcPr>
            <w:tcW w:w="4529" w:type="dxa"/>
            <w:noWrap/>
            <w:hideMark/>
          </w:tcPr>
          <w:p w14:paraId="6B2650ED" w14:textId="322579DD" w:rsidR="00C01D8C" w:rsidRPr="00B577AF" w:rsidRDefault="00113D7B" w:rsidP="00C01D8C">
            <w:pPr>
              <w:rPr>
                <w:rFonts w:ascii="ＭＳ Ｐ明朝" w:eastAsia="ＭＳ Ｐ明朝" w:hAnsi="ＭＳ Ｐ明朝"/>
                <w:color w:val="000000" w:themeColor="text1"/>
              </w:rPr>
            </w:pPr>
            <w:r>
              <w:rPr>
                <w:rFonts w:ascii="ＭＳ Ｐ明朝" w:eastAsia="ＭＳ Ｐ明朝" w:hAnsi="ＭＳ Ｐ明朝"/>
                <w:color w:val="000000" w:themeColor="text1"/>
              </w:rPr>
              <w:t>Nguyen Dao Viet</w:t>
            </w:r>
          </w:p>
        </w:tc>
        <w:tc>
          <w:tcPr>
            <w:tcW w:w="2581" w:type="dxa"/>
            <w:noWrap/>
            <w:hideMark/>
          </w:tcPr>
          <w:p w14:paraId="37FB902E" w14:textId="77777777" w:rsidR="00C01D8C" w:rsidRPr="00B577AF" w:rsidRDefault="00264404"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PJ責任者</w:t>
            </w:r>
          </w:p>
        </w:tc>
        <w:tc>
          <w:tcPr>
            <w:tcW w:w="1813" w:type="dxa"/>
            <w:noWrap/>
            <w:hideMark/>
          </w:tcPr>
          <w:p w14:paraId="48D706C2" w14:textId="77777777" w:rsidR="00C01D8C" w:rsidRPr="00B577AF" w:rsidRDefault="00264404" w:rsidP="00C01D8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rPr>
              <w:t>1</w:t>
            </w:r>
            <w:r w:rsidR="00D6267A" w:rsidRPr="00B577AF">
              <w:rPr>
                <w:rFonts w:ascii="ＭＳ Ｐ明朝" w:eastAsia="ＭＳ Ｐ明朝" w:hAnsi="ＭＳ Ｐ明朝"/>
                <w:color w:val="000000" w:themeColor="text1"/>
              </w:rPr>
              <w:t>,15</w:t>
            </w:r>
          </w:p>
        </w:tc>
      </w:tr>
      <w:tr w:rsidR="00A27E56" w:rsidRPr="00B577AF" w14:paraId="72C54427" w14:textId="77777777" w:rsidTr="004D066C">
        <w:trPr>
          <w:trHeight w:val="345"/>
        </w:trPr>
        <w:tc>
          <w:tcPr>
            <w:tcW w:w="450" w:type="dxa"/>
            <w:noWrap/>
          </w:tcPr>
          <w:p w14:paraId="1C050DF4" w14:textId="77777777" w:rsidR="00A27E56" w:rsidRPr="00B577AF" w:rsidRDefault="00A27E56"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2</w:t>
            </w:r>
          </w:p>
        </w:tc>
        <w:tc>
          <w:tcPr>
            <w:tcW w:w="4529" w:type="dxa"/>
            <w:noWrap/>
          </w:tcPr>
          <w:p w14:paraId="08F51758" w14:textId="0EF2EC02" w:rsidR="00A27E56" w:rsidRPr="00B577AF" w:rsidRDefault="00113D7B">
            <w:pPr>
              <w:rPr>
                <w:rFonts w:ascii="ＭＳ Ｐ明朝" w:eastAsia="ＭＳ Ｐ明朝" w:hAnsi="ＭＳ Ｐ明朝"/>
                <w:color w:val="000000" w:themeColor="text1"/>
              </w:rPr>
            </w:pPr>
            <w:r>
              <w:rPr>
                <w:rFonts w:ascii="ＭＳ Ｐ明朝" w:eastAsia="ＭＳ Ｐ明朝" w:hAnsi="ＭＳ Ｐ明朝"/>
                <w:color w:val="000000" w:themeColor="text1"/>
              </w:rPr>
              <w:t>Nguyen Van A</w:t>
            </w:r>
          </w:p>
        </w:tc>
        <w:tc>
          <w:tcPr>
            <w:tcW w:w="2581" w:type="dxa"/>
            <w:noWrap/>
          </w:tcPr>
          <w:p w14:paraId="3D8D4C4F" w14:textId="77777777" w:rsidR="00A27E56" w:rsidRPr="00B577AF" w:rsidRDefault="00A27E56"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PM</w:t>
            </w:r>
          </w:p>
        </w:tc>
        <w:tc>
          <w:tcPr>
            <w:tcW w:w="1813" w:type="dxa"/>
            <w:noWrap/>
          </w:tcPr>
          <w:p w14:paraId="70B53528" w14:textId="77777777" w:rsidR="00A27E56" w:rsidRPr="00B577AF" w:rsidRDefault="0042637E" w:rsidP="00C01D8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1,2,3,4</w:t>
            </w:r>
            <w:r w:rsidR="00CE1821">
              <w:rPr>
                <w:rFonts w:ascii="ＭＳ Ｐ明朝" w:eastAsia="ＭＳ Ｐ明朝" w:hAnsi="ＭＳ Ｐ明朝" w:hint="eastAsia"/>
                <w:color w:val="000000" w:themeColor="text1"/>
              </w:rPr>
              <w:t>,</w:t>
            </w:r>
            <w:r w:rsidR="00CE1821" w:rsidRPr="00B577AF">
              <w:rPr>
                <w:rFonts w:ascii="ＭＳ Ｐ明朝" w:eastAsia="ＭＳ Ｐ明朝" w:hAnsi="ＭＳ Ｐ明朝" w:hint="eastAsia"/>
                <w:color w:val="000000" w:themeColor="text1"/>
              </w:rPr>
              <w:t xml:space="preserve"> 5,6,12,</w:t>
            </w:r>
            <w:r w:rsidR="00CE1821">
              <w:rPr>
                <w:rFonts w:ascii="ＭＳ Ｐ明朝" w:eastAsia="ＭＳ Ｐ明朝" w:hAnsi="ＭＳ Ｐ明朝"/>
                <w:color w:val="000000" w:themeColor="text1"/>
              </w:rPr>
              <w:t>14,</w:t>
            </w:r>
            <w:r w:rsidR="00CE1821" w:rsidRPr="00B577AF">
              <w:rPr>
                <w:rFonts w:ascii="ＭＳ Ｐ明朝" w:eastAsia="ＭＳ Ｐ明朝" w:hAnsi="ＭＳ Ｐ明朝" w:hint="eastAsia"/>
                <w:color w:val="000000" w:themeColor="text1"/>
              </w:rPr>
              <w:t>15</w:t>
            </w:r>
          </w:p>
        </w:tc>
      </w:tr>
      <w:tr w:rsidR="008B5E93" w:rsidRPr="00B577AF" w14:paraId="46AD7079" w14:textId="77777777" w:rsidTr="004D066C">
        <w:trPr>
          <w:trHeight w:val="345"/>
        </w:trPr>
        <w:tc>
          <w:tcPr>
            <w:tcW w:w="450" w:type="dxa"/>
            <w:noWrap/>
            <w:hideMark/>
          </w:tcPr>
          <w:p w14:paraId="14D4797E" w14:textId="77777777" w:rsidR="008B5E93" w:rsidRPr="00B577AF" w:rsidRDefault="008B5E93" w:rsidP="00C01D8C">
            <w:pPr>
              <w:rPr>
                <w:rFonts w:ascii="ＭＳ Ｐ明朝" w:eastAsia="ＭＳ Ｐ明朝" w:hAnsi="ＭＳ Ｐ明朝"/>
                <w:color w:val="000000" w:themeColor="text1"/>
                <w:lang w:val="vi-VN"/>
              </w:rPr>
            </w:pPr>
            <w:r w:rsidRPr="00B577AF">
              <w:rPr>
                <w:rFonts w:ascii="ＭＳ Ｐ明朝" w:eastAsia="ＭＳ Ｐ明朝" w:hAnsi="ＭＳ Ｐ明朝"/>
                <w:color w:val="000000" w:themeColor="text1"/>
              </w:rPr>
              <w:t>3</w:t>
            </w:r>
          </w:p>
        </w:tc>
        <w:tc>
          <w:tcPr>
            <w:tcW w:w="4529" w:type="dxa"/>
            <w:noWrap/>
          </w:tcPr>
          <w:p w14:paraId="36458AD9" w14:textId="77DD0A2C" w:rsidR="008B5E93" w:rsidRPr="00B577AF" w:rsidRDefault="00113D7B" w:rsidP="00EE41CB">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T</w:t>
            </w:r>
            <w:r>
              <w:rPr>
                <w:rFonts w:ascii="ＭＳ Ｐ明朝" w:eastAsia="ＭＳ Ｐ明朝" w:hAnsi="ＭＳ Ｐ明朝"/>
                <w:color w:val="000000" w:themeColor="text1"/>
              </w:rPr>
              <w:t>ran Van B</w:t>
            </w:r>
          </w:p>
        </w:tc>
        <w:tc>
          <w:tcPr>
            <w:tcW w:w="2581" w:type="dxa"/>
            <w:noWrap/>
          </w:tcPr>
          <w:p w14:paraId="24EC89E4" w14:textId="77777777" w:rsidR="008B5E93" w:rsidRPr="00B577AF" w:rsidRDefault="008B5E93" w:rsidP="00D7614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ブリッジSE、開発窓口</w:t>
            </w:r>
          </w:p>
        </w:tc>
        <w:tc>
          <w:tcPr>
            <w:tcW w:w="1813" w:type="dxa"/>
            <w:noWrap/>
          </w:tcPr>
          <w:p w14:paraId="2172A840" w14:textId="42FDD74B" w:rsidR="008B5E93" w:rsidRPr="00B577AF" w:rsidRDefault="008B5E93" w:rsidP="002A17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7,</w:t>
            </w:r>
            <w:r w:rsidR="005862E0">
              <w:rPr>
                <w:rFonts w:ascii="ＭＳ Ｐ明朝" w:eastAsia="ＭＳ Ｐ明朝" w:hAnsi="ＭＳ Ｐ明朝" w:hint="eastAsia"/>
                <w:color w:val="000000" w:themeColor="text1"/>
              </w:rPr>
              <w:t>8,</w:t>
            </w:r>
            <w:r w:rsidR="001070C4">
              <w:rPr>
                <w:rFonts w:ascii="ＭＳ Ｐ明朝" w:eastAsia="ＭＳ Ｐ明朝" w:hAnsi="ＭＳ Ｐ明朝" w:hint="eastAsia"/>
                <w:color w:val="000000" w:themeColor="text1"/>
              </w:rPr>
              <w:t>9,</w:t>
            </w: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w:t>
            </w:r>
            <w:r w:rsidR="00113D7B">
              <w:rPr>
                <w:rFonts w:ascii="ＭＳ Ｐ明朝" w:eastAsia="ＭＳ Ｐ明朝" w:hAnsi="ＭＳ Ｐ明朝"/>
                <w:color w:val="000000" w:themeColor="text1"/>
              </w:rPr>
              <w:t>13,</w:t>
            </w:r>
            <w:r w:rsidRPr="00B577AF">
              <w:rPr>
                <w:rFonts w:ascii="ＭＳ Ｐ明朝" w:eastAsia="ＭＳ Ｐ明朝" w:hAnsi="ＭＳ Ｐ明朝"/>
                <w:color w:val="000000" w:themeColor="text1"/>
              </w:rPr>
              <w:t>14,15</w:t>
            </w:r>
            <w:r w:rsidR="00113D7B">
              <w:rPr>
                <w:rFonts w:ascii="ＭＳ Ｐ明朝" w:eastAsia="ＭＳ Ｐ明朝" w:hAnsi="ＭＳ Ｐ明朝"/>
                <w:color w:val="000000" w:themeColor="text1"/>
              </w:rPr>
              <w:t>,18,19</w:t>
            </w:r>
          </w:p>
        </w:tc>
      </w:tr>
      <w:tr w:rsidR="008B5E93" w:rsidRPr="00B577AF" w14:paraId="2283F63B" w14:textId="77777777" w:rsidTr="00A06782">
        <w:trPr>
          <w:trHeight w:val="345"/>
        </w:trPr>
        <w:tc>
          <w:tcPr>
            <w:tcW w:w="9373" w:type="dxa"/>
            <w:gridSpan w:val="4"/>
            <w:noWrap/>
          </w:tcPr>
          <w:p w14:paraId="326D3481" w14:textId="77777777" w:rsidR="008B5E93" w:rsidRPr="00B577AF" w:rsidRDefault="008B5E93" w:rsidP="007A702C">
            <w:pPr>
              <w:rPr>
                <w:rFonts w:ascii="ＭＳ Ｐ明朝" w:eastAsia="ＭＳ Ｐ明朝" w:hAnsi="ＭＳ Ｐ明朝"/>
                <w:b/>
                <w:color w:val="000000" w:themeColor="text1"/>
              </w:rPr>
            </w:pPr>
            <w:r w:rsidRPr="00B577AF">
              <w:rPr>
                <w:rFonts w:ascii="ＭＳ Ｐ明朝" w:eastAsia="ＭＳ Ｐ明朝" w:hAnsi="ＭＳ Ｐ明朝" w:hint="eastAsia"/>
                <w:b/>
                <w:color w:val="000000" w:themeColor="text1"/>
              </w:rPr>
              <w:t>ベトナム側</w:t>
            </w:r>
          </w:p>
        </w:tc>
      </w:tr>
      <w:tr w:rsidR="008B5E93" w:rsidRPr="00B577AF" w14:paraId="41EA2533" w14:textId="77777777" w:rsidTr="00B3428E">
        <w:trPr>
          <w:trHeight w:val="345"/>
        </w:trPr>
        <w:tc>
          <w:tcPr>
            <w:tcW w:w="450" w:type="dxa"/>
            <w:noWrap/>
            <w:hideMark/>
          </w:tcPr>
          <w:p w14:paraId="3B8A0635" w14:textId="3B2980C7" w:rsidR="008B5E93" w:rsidRPr="00B577AF" w:rsidRDefault="00A53E73" w:rsidP="00B3428E">
            <w:pPr>
              <w:rPr>
                <w:rFonts w:ascii="ＭＳ Ｐ明朝" w:eastAsia="ＭＳ Ｐ明朝" w:hAnsi="ＭＳ Ｐ明朝"/>
                <w:color w:val="000000" w:themeColor="text1"/>
              </w:rPr>
            </w:pPr>
            <w:r>
              <w:rPr>
                <w:rFonts w:ascii="ＭＳ Ｐ明朝" w:eastAsia="ＭＳ Ｐ明朝" w:hAnsi="ＭＳ Ｐ明朝"/>
                <w:color w:val="000000" w:themeColor="text1"/>
              </w:rPr>
              <w:t>4</w:t>
            </w:r>
          </w:p>
        </w:tc>
        <w:tc>
          <w:tcPr>
            <w:tcW w:w="4529" w:type="dxa"/>
            <w:noWrap/>
          </w:tcPr>
          <w:p w14:paraId="391CF1C0" w14:textId="30BF4B4F" w:rsidR="008B5E93" w:rsidRPr="00B577AF" w:rsidRDefault="00EE2B3C" w:rsidP="00B3428E">
            <w:pPr>
              <w:rPr>
                <w:rFonts w:ascii="ＭＳ Ｐ明朝" w:eastAsia="ＭＳ Ｐ明朝" w:hAnsi="ＭＳ Ｐ明朝"/>
                <w:color w:val="000000" w:themeColor="text1"/>
              </w:rPr>
            </w:pPr>
            <w:r>
              <w:rPr>
                <w:rFonts w:ascii="ＭＳ Ｐ明朝" w:eastAsia="ＭＳ Ｐ明朝" w:hAnsi="ＭＳ Ｐ明朝"/>
                <w:color w:val="000000" w:themeColor="text1"/>
              </w:rPr>
              <w:t>Le Van C</w:t>
            </w:r>
          </w:p>
        </w:tc>
        <w:tc>
          <w:tcPr>
            <w:tcW w:w="2581" w:type="dxa"/>
            <w:noWrap/>
          </w:tcPr>
          <w:p w14:paraId="26732C11" w14:textId="48984168" w:rsidR="008B5E93" w:rsidRPr="00B577AF" w:rsidRDefault="00EE2B3C" w:rsidP="00B3428E">
            <w:pPr>
              <w:rPr>
                <w:rFonts w:ascii="ＭＳ Ｐ明朝" w:eastAsia="ＭＳ Ｐ明朝" w:hAnsi="ＭＳ Ｐ明朝"/>
                <w:color w:val="000000" w:themeColor="text1"/>
              </w:rPr>
            </w:pPr>
            <w:r>
              <w:rPr>
                <w:rFonts w:ascii="ＭＳ Ｐ明朝" w:eastAsia="ＭＳ Ｐ明朝" w:hAnsi="ＭＳ Ｐ明朝" w:hint="eastAsia"/>
                <w:color w:val="000000" w:themeColor="text1"/>
                <w:lang w:val="vi-VN"/>
              </w:rPr>
              <w:t>SE</w:t>
            </w:r>
          </w:p>
        </w:tc>
        <w:tc>
          <w:tcPr>
            <w:tcW w:w="1813" w:type="dxa"/>
            <w:noWrap/>
          </w:tcPr>
          <w:p w14:paraId="2B6E4F6F" w14:textId="6D7A6EA6" w:rsidR="008B5E93" w:rsidRPr="00B577AF" w:rsidRDefault="00EE2B3C" w:rsidP="00B3428E">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8,</w:t>
            </w: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,14</w:t>
            </w:r>
          </w:p>
        </w:tc>
      </w:tr>
      <w:tr w:rsidR="00EE2B3C" w:rsidRPr="00B577AF" w14:paraId="59B8433F" w14:textId="77777777" w:rsidTr="00B3428E">
        <w:trPr>
          <w:trHeight w:val="345"/>
        </w:trPr>
        <w:tc>
          <w:tcPr>
            <w:tcW w:w="450" w:type="dxa"/>
            <w:noWrap/>
            <w:hideMark/>
          </w:tcPr>
          <w:p w14:paraId="690DEECD" w14:textId="65B72B74" w:rsidR="00EE2B3C" w:rsidRDefault="00A53E73"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5</w:t>
            </w:r>
          </w:p>
        </w:tc>
        <w:tc>
          <w:tcPr>
            <w:tcW w:w="4529" w:type="dxa"/>
            <w:noWrap/>
          </w:tcPr>
          <w:p w14:paraId="568F2B14" w14:textId="77777777" w:rsidR="00EE2B3C" w:rsidRPr="00B577AF" w:rsidRDefault="00EE2B3C" w:rsidP="00EE2B3C">
            <w:pPr>
              <w:rPr>
                <w:rFonts w:ascii="ＭＳ Ｐ明朝" w:eastAsia="ＭＳ Ｐ明朝" w:hAnsi="ＭＳ Ｐ明朝"/>
                <w:color w:val="000000" w:themeColor="text1"/>
              </w:rPr>
            </w:pPr>
            <w:r w:rsidRPr="007F1106">
              <w:rPr>
                <w:rFonts w:ascii="ＭＳ Ｐ明朝" w:eastAsia="ＭＳ Ｐ明朝" w:hAnsi="ＭＳ Ｐ明朝" w:hint="eastAsia"/>
                <w:color w:val="000000" w:themeColor="text1"/>
                <w:lang w:val="pt-BR"/>
              </w:rPr>
              <w:t>DO TAM CHI</w:t>
            </w:r>
            <w:r w:rsidRPr="007F1106">
              <w:rPr>
                <w:rFonts w:ascii="ＭＳ Ｐ明朝" w:eastAsia="ＭＳ Ｐ明朝" w:hAnsi="ＭＳ Ｐ明朝" w:hint="eastAsia"/>
                <w:color w:val="000000" w:themeColor="text1"/>
              </w:rPr>
              <w:t>（ﾄﾞ･ﾀﾑ･ﾁ）</w:t>
            </w:r>
          </w:p>
        </w:tc>
        <w:tc>
          <w:tcPr>
            <w:tcW w:w="2581" w:type="dxa"/>
            <w:noWrap/>
          </w:tcPr>
          <w:p w14:paraId="4D747ABA" w14:textId="18CCB602" w:rsidR="00EE2B3C" w:rsidRPr="00B577AF" w:rsidRDefault="00EE2B3C" w:rsidP="00EE2B3C">
            <w:pPr>
              <w:rPr>
                <w:rFonts w:ascii="ＭＳ Ｐ明朝" w:eastAsia="ＭＳ Ｐ明朝" w:hAnsi="ＭＳ Ｐ明朝"/>
                <w:color w:val="000000" w:themeColor="text1"/>
                <w:lang w:val="vi-VN"/>
              </w:rPr>
            </w:pPr>
            <w:r w:rsidRPr="00B577AF">
              <w:rPr>
                <w:rFonts w:ascii="ＭＳ Ｐ明朝" w:eastAsia="ＭＳ Ｐ明朝" w:hAnsi="ＭＳ Ｐ明朝" w:hint="eastAsia"/>
                <w:color w:val="000000" w:themeColor="text1"/>
                <w:lang w:val="vi-VN"/>
              </w:rPr>
              <w:t>PG（プログラミング）</w:t>
            </w:r>
          </w:p>
        </w:tc>
        <w:tc>
          <w:tcPr>
            <w:tcW w:w="1813" w:type="dxa"/>
            <w:noWrap/>
          </w:tcPr>
          <w:p w14:paraId="089510F5" w14:textId="68DD2F06"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,1</w:t>
            </w:r>
            <w:r>
              <w:rPr>
                <w:rFonts w:ascii="ＭＳ Ｐ明朝" w:eastAsia="ＭＳ Ｐ明朝" w:hAnsi="ＭＳ Ｐ明朝"/>
                <w:color w:val="000000" w:themeColor="text1"/>
              </w:rPr>
              <w:t>3</w:t>
            </w:r>
          </w:p>
        </w:tc>
      </w:tr>
      <w:tr w:rsidR="00EE2B3C" w:rsidRPr="00B577AF" w14:paraId="493300EE" w14:textId="77777777" w:rsidTr="003F2792">
        <w:trPr>
          <w:trHeight w:val="437"/>
        </w:trPr>
        <w:tc>
          <w:tcPr>
            <w:tcW w:w="450" w:type="dxa"/>
            <w:noWrap/>
            <w:hideMark/>
          </w:tcPr>
          <w:p w14:paraId="0CF8A33A" w14:textId="215F7FC0" w:rsidR="00EE2B3C" w:rsidRPr="00B577AF" w:rsidRDefault="00A53E73"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6</w:t>
            </w:r>
          </w:p>
        </w:tc>
        <w:tc>
          <w:tcPr>
            <w:tcW w:w="4529" w:type="dxa"/>
            <w:noWrap/>
          </w:tcPr>
          <w:p w14:paraId="399AABA8" w14:textId="77777777" w:rsidR="00EE2B3C" w:rsidRPr="00B577AF" w:rsidRDefault="00EE2B3C" w:rsidP="00EE2B3C">
            <w:pPr>
              <w:rPr>
                <w:rFonts w:ascii="ＭＳ Ｐ明朝" w:eastAsia="ＭＳ Ｐ明朝" w:hAnsi="ＭＳ Ｐ明朝"/>
                <w:color w:val="000000" w:themeColor="text1"/>
              </w:rPr>
            </w:pPr>
            <w:r w:rsidRPr="007F1106">
              <w:rPr>
                <w:rFonts w:ascii="ＭＳ Ｐ明朝" w:eastAsia="ＭＳ Ｐ明朝" w:hAnsi="ＭＳ Ｐ明朝" w:hint="eastAsia"/>
                <w:color w:val="000000" w:themeColor="text1"/>
              </w:rPr>
              <w:t>NGUYEN THI HOA（ｸﾞｴﾝ･ﾃｨ･ﾎｱ）</w:t>
            </w:r>
          </w:p>
        </w:tc>
        <w:tc>
          <w:tcPr>
            <w:tcW w:w="2581" w:type="dxa"/>
            <w:noWrap/>
          </w:tcPr>
          <w:p w14:paraId="7DB81FB9" w14:textId="2C074674" w:rsidR="00EE2B3C" w:rsidRPr="00B577AF" w:rsidRDefault="00EE2B3C" w:rsidP="00EE2B3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lang w:val="vi-VN"/>
              </w:rPr>
              <w:t>PG（プログラミング）</w:t>
            </w:r>
          </w:p>
        </w:tc>
        <w:tc>
          <w:tcPr>
            <w:tcW w:w="1813" w:type="dxa"/>
            <w:noWrap/>
          </w:tcPr>
          <w:p w14:paraId="1BA5F84A" w14:textId="071DE816"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10,11,</w:t>
            </w:r>
            <w:r w:rsidRPr="00B577AF">
              <w:rPr>
                <w:rFonts w:ascii="ＭＳ Ｐ明朝" w:eastAsia="ＭＳ Ｐ明朝" w:hAnsi="ＭＳ Ｐ明朝" w:hint="eastAsia"/>
                <w:color w:val="000000" w:themeColor="text1"/>
              </w:rPr>
              <w:t>12</w:t>
            </w:r>
            <w:r w:rsidRPr="00B577AF">
              <w:rPr>
                <w:rFonts w:ascii="ＭＳ Ｐ明朝" w:eastAsia="ＭＳ Ｐ明朝" w:hAnsi="ＭＳ Ｐ明朝"/>
                <w:color w:val="000000" w:themeColor="text1"/>
              </w:rPr>
              <w:t>,1</w:t>
            </w:r>
            <w:r>
              <w:rPr>
                <w:rFonts w:ascii="ＭＳ Ｐ明朝" w:eastAsia="ＭＳ Ｐ明朝" w:hAnsi="ＭＳ Ｐ明朝"/>
                <w:color w:val="000000" w:themeColor="text1"/>
              </w:rPr>
              <w:t>3</w:t>
            </w:r>
          </w:p>
        </w:tc>
      </w:tr>
      <w:tr w:rsidR="00EE2B3C" w:rsidRPr="00B577AF" w14:paraId="57959F32" w14:textId="77777777" w:rsidTr="004D066C">
        <w:trPr>
          <w:trHeight w:val="345"/>
        </w:trPr>
        <w:tc>
          <w:tcPr>
            <w:tcW w:w="450" w:type="dxa"/>
            <w:noWrap/>
            <w:hideMark/>
          </w:tcPr>
          <w:p w14:paraId="0385A8C4" w14:textId="7C037113" w:rsidR="00EE2B3C" w:rsidRPr="00B577AF" w:rsidRDefault="00A53E73"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lastRenderedPageBreak/>
              <w:t>7</w:t>
            </w:r>
          </w:p>
        </w:tc>
        <w:tc>
          <w:tcPr>
            <w:tcW w:w="4529" w:type="dxa"/>
            <w:noWrap/>
          </w:tcPr>
          <w:p w14:paraId="39A81FED" w14:textId="04236680"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color w:val="000000" w:themeColor="text1"/>
              </w:rPr>
              <w:t>Tran Trung Thanh</w:t>
            </w:r>
          </w:p>
        </w:tc>
        <w:tc>
          <w:tcPr>
            <w:tcW w:w="2581" w:type="dxa"/>
            <w:noWrap/>
          </w:tcPr>
          <w:p w14:paraId="01DD8DD6" w14:textId="77777777" w:rsidR="00EE2B3C" w:rsidRPr="00B577AF" w:rsidRDefault="00EE2B3C" w:rsidP="00EE2B3C">
            <w:pPr>
              <w:rPr>
                <w:rFonts w:ascii="ＭＳ Ｐ明朝" w:eastAsia="ＭＳ Ｐ明朝" w:hAnsi="ＭＳ Ｐ明朝"/>
                <w:color w:val="000000" w:themeColor="text1"/>
                <w:lang w:val="vi-VN"/>
              </w:rPr>
            </w:pPr>
            <w:r>
              <w:rPr>
                <w:rFonts w:ascii="ＭＳ Ｐ明朝" w:eastAsia="ＭＳ Ｐ明朝" w:hAnsi="ＭＳ Ｐ明朝" w:hint="eastAsia"/>
                <w:color w:val="000000" w:themeColor="text1"/>
              </w:rPr>
              <w:t>セキュリティー・</w:t>
            </w:r>
            <w:r w:rsidRPr="00B577AF">
              <w:rPr>
                <w:rFonts w:ascii="ＭＳ Ｐ明朝" w:eastAsia="ＭＳ Ｐ明朝" w:hAnsi="ＭＳ Ｐ明朝" w:hint="eastAsia"/>
                <w:color w:val="000000" w:themeColor="text1"/>
              </w:rPr>
              <w:t>プロセス</w:t>
            </w:r>
            <w:r>
              <w:rPr>
                <w:rFonts w:ascii="ＭＳ Ｐ明朝" w:eastAsia="ＭＳ Ｐ明朝" w:hAnsi="ＭＳ Ｐ明朝" w:hint="eastAsia"/>
                <w:color w:val="000000" w:themeColor="text1"/>
              </w:rPr>
              <w:t>管理</w:t>
            </w:r>
          </w:p>
        </w:tc>
        <w:tc>
          <w:tcPr>
            <w:tcW w:w="1813" w:type="dxa"/>
            <w:noWrap/>
          </w:tcPr>
          <w:p w14:paraId="2B96E9D7" w14:textId="77777777" w:rsidR="00EE2B3C" w:rsidRPr="00B577AF" w:rsidRDefault="00EE2B3C" w:rsidP="00EE2B3C">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4a, 4b</w:t>
            </w:r>
          </w:p>
        </w:tc>
      </w:tr>
    </w:tbl>
    <w:p w14:paraId="22091396" w14:textId="77777777" w:rsidR="00A57A04" w:rsidRDefault="00A57A04" w:rsidP="00A57A04">
      <w:pPr>
        <w:pStyle w:val="a7"/>
        <w:ind w:leftChars="0" w:left="360"/>
        <w:rPr>
          <w:rFonts w:ascii="ＭＳ Ｐ明朝" w:eastAsia="ＭＳ Ｐ明朝" w:hAnsi="ＭＳ Ｐ明朝"/>
          <w:color w:val="000000" w:themeColor="text1"/>
        </w:rPr>
      </w:pPr>
    </w:p>
    <w:p w14:paraId="514133D6" w14:textId="77777777" w:rsidR="00E330FC" w:rsidRPr="00B577AF" w:rsidRDefault="00DB51C6" w:rsidP="00A70A6E">
      <w:pPr>
        <w:pStyle w:val="a7"/>
        <w:numPr>
          <w:ilvl w:val="0"/>
          <w:numId w:val="10"/>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PJ責任者・</w:t>
      </w:r>
      <w:r w:rsidR="00D827CC" w:rsidRPr="00B577AF">
        <w:rPr>
          <w:rFonts w:ascii="ＭＳ Ｐ明朝" w:eastAsia="ＭＳ Ｐ明朝" w:hAnsi="ＭＳ Ｐ明朝" w:hint="eastAsia"/>
          <w:color w:val="000000" w:themeColor="text1"/>
        </w:rPr>
        <w:t>P</w:t>
      </w:r>
      <w:r w:rsidR="00AE40C2" w:rsidRPr="00B577AF">
        <w:rPr>
          <w:rFonts w:ascii="ＭＳ Ｐ明朝" w:eastAsia="ＭＳ Ｐ明朝" w:hAnsi="ＭＳ Ｐ明朝" w:hint="eastAsia"/>
          <w:color w:val="000000" w:themeColor="text1"/>
        </w:rPr>
        <w:t>M</w:t>
      </w:r>
      <w:r w:rsidRPr="00B577AF">
        <w:rPr>
          <w:rFonts w:ascii="ＭＳ Ｐ明朝" w:eastAsia="ＭＳ Ｐ明朝" w:hAnsi="ＭＳ Ｐ明朝" w:hint="eastAsia"/>
          <w:color w:val="000000" w:themeColor="text1"/>
        </w:rPr>
        <w:t>・</w:t>
      </w:r>
      <w:r w:rsidR="00697D21" w:rsidRPr="00B577AF">
        <w:rPr>
          <w:rFonts w:ascii="ＭＳ Ｐ明朝" w:eastAsia="ＭＳ Ｐ明朝" w:hAnsi="ＭＳ Ｐ明朝" w:hint="eastAsia"/>
          <w:color w:val="000000" w:themeColor="text1"/>
        </w:rPr>
        <w:t>ブリッジSE</w:t>
      </w:r>
      <w:r w:rsidR="00B5115A" w:rsidRPr="00B577AF">
        <w:rPr>
          <w:rFonts w:ascii="ＭＳ Ｐ明朝" w:eastAsia="ＭＳ Ｐ明朝" w:hAnsi="ＭＳ Ｐ明朝" w:hint="eastAsia"/>
          <w:color w:val="000000" w:themeColor="text1"/>
        </w:rPr>
        <w:t>及び</w:t>
      </w:r>
      <w:r w:rsidR="00845AE3" w:rsidRPr="00B577AF">
        <w:rPr>
          <w:rFonts w:ascii="ＭＳ Ｐ明朝" w:eastAsia="ＭＳ Ｐ明朝" w:hAnsi="ＭＳ Ｐ明朝" w:hint="eastAsia"/>
          <w:color w:val="000000" w:themeColor="text1"/>
        </w:rPr>
        <w:t>連絡</w:t>
      </w:r>
      <w:r w:rsidRPr="00B577AF">
        <w:rPr>
          <w:rFonts w:ascii="ＭＳ Ｐ明朝" w:eastAsia="ＭＳ Ｐ明朝" w:hAnsi="ＭＳ Ｐ明朝" w:hint="eastAsia"/>
          <w:color w:val="000000" w:themeColor="text1"/>
        </w:rPr>
        <w:t>窓口</w:t>
      </w:r>
      <w:r w:rsidR="00B5115A" w:rsidRPr="00B577AF">
        <w:rPr>
          <w:rFonts w:ascii="ＭＳ Ｐ明朝" w:eastAsia="ＭＳ Ｐ明朝" w:hAnsi="ＭＳ Ｐ明朝" w:hint="eastAsia"/>
          <w:color w:val="000000" w:themeColor="text1"/>
        </w:rPr>
        <w:t>は日本語可、それ以外は日本語不可</w:t>
      </w:r>
      <w:r w:rsidR="00697D21" w:rsidRPr="00B577AF">
        <w:rPr>
          <w:rFonts w:ascii="ＭＳ Ｐ明朝" w:eastAsia="ＭＳ Ｐ明朝" w:hAnsi="ＭＳ Ｐ明朝" w:hint="eastAsia"/>
          <w:color w:val="000000" w:themeColor="text1"/>
        </w:rPr>
        <w:t>。</w:t>
      </w:r>
    </w:p>
    <w:p w14:paraId="4D6E8A7C" w14:textId="77777777" w:rsidR="001E6E1D" w:rsidRDefault="000136EA" w:rsidP="000D4C85">
      <w:pPr>
        <w:pStyle w:val="a7"/>
        <w:numPr>
          <w:ilvl w:val="0"/>
          <w:numId w:val="10"/>
        </w:numPr>
        <w:ind w:leftChars="0"/>
        <w:rPr>
          <w:rFonts w:ascii="ＭＳ Ｐ明朝" w:eastAsia="ＭＳ Ｐ明朝" w:hAnsi="ＭＳ Ｐ明朝"/>
          <w:color w:val="000000" w:themeColor="text1"/>
        </w:rPr>
      </w:pPr>
      <w:r w:rsidRPr="004F1A0D">
        <w:rPr>
          <w:rFonts w:ascii="ＭＳ Ｐ明朝" w:eastAsia="ＭＳ Ｐ明朝" w:hAnsi="ＭＳ Ｐ明朝" w:hint="eastAsia"/>
          <w:color w:val="000000" w:themeColor="text1"/>
        </w:rPr>
        <w:t>「役割」の列は「必要な役割」の表を</w:t>
      </w:r>
      <w:r w:rsidR="00252137" w:rsidRPr="004F1A0D">
        <w:rPr>
          <w:rFonts w:ascii="ＭＳ Ｐ明朝" w:eastAsia="ＭＳ Ｐ明朝" w:hAnsi="ＭＳ Ｐ明朝" w:hint="eastAsia"/>
          <w:color w:val="000000" w:themeColor="text1"/>
        </w:rPr>
        <w:t>参照</w:t>
      </w:r>
      <w:r w:rsidR="00B5115A" w:rsidRPr="004F1A0D">
        <w:rPr>
          <w:rFonts w:ascii="ＭＳ Ｐ明朝" w:eastAsia="ＭＳ Ｐ明朝" w:hAnsi="ＭＳ Ｐ明朝" w:hint="eastAsia"/>
          <w:color w:val="000000" w:themeColor="text1"/>
        </w:rPr>
        <w:t>。</w:t>
      </w:r>
    </w:p>
    <w:p w14:paraId="24C3868C" w14:textId="77777777" w:rsidR="00EC300A" w:rsidRPr="00EC300A" w:rsidRDefault="00EE41CB" w:rsidP="00EC300A">
      <w:pPr>
        <w:pStyle w:val="a7"/>
        <w:numPr>
          <w:ilvl w:val="0"/>
          <w:numId w:val="10"/>
        </w:numPr>
        <w:ind w:leftChars="0"/>
        <w:rPr>
          <w:rFonts w:ascii="ＭＳ Ｐ明朝" w:eastAsia="ＭＳ Ｐ明朝" w:hAnsi="ＭＳ Ｐ明朝"/>
          <w:color w:val="000000" w:themeColor="text1"/>
        </w:rPr>
      </w:pPr>
      <w:r w:rsidRPr="00EC300A">
        <w:rPr>
          <w:rFonts w:ascii="ＭＳ Ｐ明朝" w:eastAsia="ＭＳ Ｐ明朝" w:hAnsi="ＭＳ Ｐ明朝" w:hint="eastAsia"/>
          <w:color w:val="000000" w:themeColor="text1"/>
        </w:rPr>
        <w:t>プロジェクト要員は､住宅宅地債券システムを構成する製品の開発・運用実績のある要員を選出す</w:t>
      </w:r>
      <w:r w:rsidR="00CE1496" w:rsidRPr="00EC300A">
        <w:rPr>
          <w:rFonts w:ascii="ＭＳ Ｐ明朝" w:eastAsia="ＭＳ Ｐ明朝" w:hAnsi="ＭＳ Ｐ明朝" w:hint="eastAsia"/>
          <w:color w:val="000000" w:themeColor="text1"/>
        </w:rPr>
        <w:t>る。</w:t>
      </w:r>
    </w:p>
    <w:p w14:paraId="7C0D77FB" w14:textId="77777777" w:rsidR="00EC300A" w:rsidRDefault="00EC300A" w:rsidP="00EC300A">
      <w:pPr>
        <w:widowControl/>
        <w:jc w:val="left"/>
        <w:rPr>
          <w:rFonts w:ascii="ＭＳ Ｐ明朝" w:eastAsia="ＭＳ Ｐ明朝" w:hAnsi="ＭＳ Ｐ明朝"/>
          <w:color w:val="000000" w:themeColor="text1"/>
        </w:rPr>
      </w:pPr>
    </w:p>
    <w:p w14:paraId="2BC0D132" w14:textId="77777777" w:rsidR="00EC300A" w:rsidRDefault="00EC300A" w:rsidP="00EC300A">
      <w:pPr>
        <w:widowControl/>
        <w:jc w:val="left"/>
        <w:rPr>
          <w:rFonts w:ascii="ＭＳ Ｐ明朝" w:eastAsia="ＭＳ Ｐ明朝" w:hAnsi="ＭＳ Ｐ明朝"/>
          <w:color w:val="000000" w:themeColor="text1"/>
        </w:rPr>
      </w:pPr>
    </w:p>
    <w:p w14:paraId="1F262C21" w14:textId="77777777" w:rsidR="00944009" w:rsidRPr="00EC300A" w:rsidRDefault="00944009" w:rsidP="00EC300A">
      <w:pPr>
        <w:widowControl/>
        <w:jc w:val="left"/>
        <w:rPr>
          <w:rFonts w:ascii="ＭＳ Ｐ明朝" w:eastAsia="ＭＳ Ｐ明朝" w:hAnsi="ＭＳ Ｐ明朝"/>
          <w:color w:val="000000" w:themeColor="text1"/>
        </w:rPr>
      </w:pPr>
      <w:r w:rsidRPr="00EC300A">
        <w:rPr>
          <w:rFonts w:ascii="ＭＳ Ｐ明朝" w:eastAsia="ＭＳ Ｐ明朝" w:hAnsi="ＭＳ Ｐ明朝"/>
          <w:color w:val="000000" w:themeColor="text1"/>
        </w:rPr>
        <w:br w:type="page"/>
      </w:r>
    </w:p>
    <w:p w14:paraId="1677B3F9" w14:textId="77777777" w:rsidR="000305B2" w:rsidRDefault="00944009" w:rsidP="000305B2">
      <w:pPr>
        <w:pStyle w:val="1"/>
        <w:rPr>
          <w:color w:val="000000" w:themeColor="text1"/>
        </w:rPr>
      </w:pPr>
      <w:bookmarkStart w:id="19" w:name="_Toc45473926"/>
      <w:r>
        <w:rPr>
          <w:rFonts w:hint="eastAsia"/>
          <w:color w:val="000000" w:themeColor="text1"/>
        </w:rPr>
        <w:lastRenderedPageBreak/>
        <w:t>スケジュール管理</w:t>
      </w:r>
      <w:bookmarkEnd w:id="19"/>
    </w:p>
    <w:p w14:paraId="094023F6" w14:textId="77777777" w:rsidR="00944009" w:rsidRDefault="00944009" w:rsidP="00944009">
      <w:pPr>
        <w:pStyle w:val="2"/>
        <w:numPr>
          <w:ilvl w:val="0"/>
          <w:numId w:val="0"/>
        </w:numPr>
      </w:pPr>
      <w:bookmarkStart w:id="20" w:name="_Toc45473927"/>
      <w:r w:rsidRPr="00944009">
        <w:t xml:space="preserve">5.1.　</w:t>
      </w:r>
      <w:del w:id="21" w:author="作成者">
        <w:r w:rsidRPr="00944009" w:rsidDel="0065008A">
          <w:delText xml:space="preserve">　</w:delText>
        </w:r>
      </w:del>
      <w:r w:rsidRPr="00944009">
        <w:rPr>
          <w:rFonts w:hint="eastAsia"/>
        </w:rPr>
        <w:t>マスタースケジュール</w:t>
      </w:r>
      <w:bookmarkEnd w:id="20"/>
    </w:p>
    <w:p w14:paraId="7CB0594C" w14:textId="77777777" w:rsidR="00944009" w:rsidRPr="00944009" w:rsidRDefault="00944009" w:rsidP="00944009">
      <w:r w:rsidRPr="00944009">
        <w:rPr>
          <w:rFonts w:hint="eastAsia"/>
        </w:rPr>
        <w:t>マスタースケジュールを週次単位で示す。</w:t>
      </w:r>
    </w:p>
    <w:p w14:paraId="145EBD03" w14:textId="7CC621DB" w:rsidR="000305B2" w:rsidRDefault="00A53E73" w:rsidP="000305B2">
      <w:pPr>
        <w:rPr>
          <w:rFonts w:ascii="ＭＳ Ｐ明朝" w:eastAsia="ＭＳ Ｐ明朝" w:hAnsi="ＭＳ Ｐ明朝"/>
          <w:color w:val="000000" w:themeColor="text1"/>
        </w:rPr>
      </w:pPr>
      <w:r>
        <w:rPr>
          <w:rFonts w:ascii="ＭＳ Ｐ明朝" w:eastAsia="ＭＳ Ｐ明朝" w:hAnsi="ＭＳ Ｐ明朝"/>
          <w:noProof/>
          <w:color w:val="000000" w:themeColor="text1"/>
        </w:rPr>
        <w:drawing>
          <wp:inline distT="0" distB="0" distL="0" distR="0" wp14:anchorId="3A3B2927" wp14:editId="789810B7">
            <wp:extent cx="5727700" cy="9404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940435"/>
                    </a:xfrm>
                    <a:prstGeom prst="rect">
                      <a:avLst/>
                    </a:prstGeom>
                    <a:noFill/>
                    <a:ln>
                      <a:noFill/>
                    </a:ln>
                  </pic:spPr>
                </pic:pic>
              </a:graphicData>
            </a:graphic>
          </wp:inline>
        </w:drawing>
      </w:r>
    </w:p>
    <w:p w14:paraId="1185CE12" w14:textId="77777777" w:rsidR="008040CD" w:rsidRPr="00B577AF" w:rsidRDefault="008040CD" w:rsidP="000305B2">
      <w:pPr>
        <w:rPr>
          <w:rFonts w:ascii="ＭＳ Ｐ明朝" w:eastAsia="ＭＳ Ｐ明朝" w:hAnsi="ＭＳ Ｐ明朝"/>
          <w:color w:val="000000" w:themeColor="text1"/>
        </w:rPr>
      </w:pPr>
    </w:p>
    <w:p w14:paraId="553F41EF" w14:textId="77777777" w:rsidR="00944009" w:rsidRPr="00B577AF" w:rsidRDefault="00C61EA4">
      <w:pPr>
        <w:widowControl/>
        <w:jc w:val="left"/>
        <w:rPr>
          <w:color w:val="000000" w:themeColor="text1"/>
        </w:rPr>
      </w:pPr>
      <w:r w:rsidRPr="00B577AF">
        <w:rPr>
          <w:rFonts w:hint="eastAsia"/>
          <w:color w:val="000000" w:themeColor="text1"/>
        </w:rPr>
        <w:t>マスタスケジュールのマイルストーンは</w:t>
      </w:r>
      <w:r w:rsidR="00B92C27">
        <w:rPr>
          <w:rFonts w:hint="eastAsia"/>
          <w:color w:val="000000" w:themeColor="text1"/>
        </w:rPr>
        <w:t>次のとおり</w:t>
      </w:r>
      <w:r w:rsidRPr="00B577AF">
        <w:rPr>
          <w:rFonts w:hint="eastAsia"/>
          <w:color w:val="000000" w:themeColor="text1"/>
        </w:rPr>
        <w:t>。</w:t>
      </w:r>
    </w:p>
    <w:tbl>
      <w:tblPr>
        <w:tblStyle w:val="a8"/>
        <w:tblW w:w="8930" w:type="dxa"/>
        <w:tblLook w:val="04A0" w:firstRow="1" w:lastRow="0" w:firstColumn="1" w:lastColumn="0" w:noHBand="0" w:noVBand="1"/>
      </w:tblPr>
      <w:tblGrid>
        <w:gridCol w:w="1134"/>
        <w:gridCol w:w="1134"/>
        <w:gridCol w:w="1134"/>
        <w:gridCol w:w="992"/>
        <w:gridCol w:w="1134"/>
        <w:gridCol w:w="1134"/>
        <w:gridCol w:w="1134"/>
        <w:gridCol w:w="1134"/>
      </w:tblGrid>
      <w:tr w:rsidR="00CD2E2F" w:rsidRPr="0040648B" w14:paraId="06EB1F25" w14:textId="77777777" w:rsidTr="00CD2E2F">
        <w:trPr>
          <w:trHeight w:val="473"/>
        </w:trPr>
        <w:tc>
          <w:tcPr>
            <w:tcW w:w="1134" w:type="dxa"/>
          </w:tcPr>
          <w:p w14:paraId="76D14CE8"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設計工程</w:t>
            </w:r>
          </w:p>
        </w:tc>
        <w:tc>
          <w:tcPr>
            <w:tcW w:w="1134" w:type="dxa"/>
          </w:tcPr>
          <w:p w14:paraId="56804D60" w14:textId="77777777" w:rsidR="00CD2E2F"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開発環境</w:t>
            </w:r>
          </w:p>
          <w:p w14:paraId="132547B3" w14:textId="77777777" w:rsidR="00CD2E2F" w:rsidRPr="0040648B" w:rsidRDefault="00CD2E2F" w:rsidP="00FA4048">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設定</w:t>
            </w:r>
          </w:p>
        </w:tc>
        <w:tc>
          <w:tcPr>
            <w:tcW w:w="1134" w:type="dxa"/>
          </w:tcPr>
          <w:p w14:paraId="183C601E"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開発・単体</w:t>
            </w:r>
          </w:p>
          <w:p w14:paraId="5F401A51"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992" w:type="dxa"/>
          </w:tcPr>
          <w:p w14:paraId="393E70D7"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結合</w:t>
            </w:r>
          </w:p>
          <w:p w14:paraId="2B7BB2A9"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1134" w:type="dxa"/>
          </w:tcPr>
          <w:p w14:paraId="4381CCF8"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総合</w:t>
            </w:r>
          </w:p>
          <w:p w14:paraId="65A11C2F"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1134" w:type="dxa"/>
          </w:tcPr>
          <w:p w14:paraId="70C32BF6"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受入</w:t>
            </w:r>
          </w:p>
          <w:p w14:paraId="0A7A63FF"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テスト</w:t>
            </w:r>
          </w:p>
        </w:tc>
        <w:tc>
          <w:tcPr>
            <w:tcW w:w="1134" w:type="dxa"/>
          </w:tcPr>
          <w:p w14:paraId="145AE935" w14:textId="77777777" w:rsidR="00CD2E2F"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リリース</w:t>
            </w:r>
          </w:p>
          <w:p w14:paraId="7EB1593C"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Pr>
                <w:rFonts w:ascii="ＭＳ Ｐゴシック" w:eastAsia="ＭＳ Ｐゴシック" w:hAnsi="ＭＳ Ｐゴシック" w:hint="eastAsia"/>
                <w:color w:val="000000" w:themeColor="text1"/>
                <w:sz w:val="16"/>
                <w:szCs w:val="16"/>
              </w:rPr>
              <w:t>準備</w:t>
            </w:r>
          </w:p>
        </w:tc>
        <w:tc>
          <w:tcPr>
            <w:tcW w:w="1134" w:type="dxa"/>
          </w:tcPr>
          <w:p w14:paraId="74B961D5" w14:textId="77777777" w:rsidR="00CD2E2F" w:rsidRPr="0040648B" w:rsidRDefault="00CD2E2F">
            <w:pPr>
              <w:widowControl/>
              <w:jc w:val="left"/>
              <w:rPr>
                <w:rFonts w:ascii="ＭＳ Ｐゴシック" w:eastAsia="ＭＳ Ｐゴシック" w:hAnsi="ＭＳ Ｐゴシック"/>
                <w:color w:val="000000" w:themeColor="text1"/>
                <w:sz w:val="16"/>
                <w:szCs w:val="16"/>
              </w:rPr>
            </w:pPr>
            <w:r w:rsidRPr="0040648B">
              <w:rPr>
                <w:rFonts w:ascii="ＭＳ Ｐゴシック" w:eastAsia="ＭＳ Ｐゴシック" w:hAnsi="ＭＳ Ｐゴシック" w:hint="eastAsia"/>
                <w:color w:val="000000" w:themeColor="text1"/>
                <w:sz w:val="16"/>
                <w:szCs w:val="16"/>
              </w:rPr>
              <w:t>リリース日</w:t>
            </w:r>
          </w:p>
        </w:tc>
      </w:tr>
      <w:tr w:rsidR="00CD2E2F" w:rsidRPr="00B577AF" w14:paraId="0CF29E03" w14:textId="77777777" w:rsidTr="00A8010A">
        <w:trPr>
          <w:trHeight w:val="567"/>
        </w:trPr>
        <w:tc>
          <w:tcPr>
            <w:tcW w:w="1134" w:type="dxa"/>
          </w:tcPr>
          <w:p w14:paraId="05167E2D" w14:textId="77777777" w:rsidR="00CD2E2F" w:rsidRPr="00B577AF" w:rsidRDefault="00CD2E2F" w:rsidP="009D08BD">
            <w:pPr>
              <w:widowControl/>
              <w:jc w:val="left"/>
              <w:rPr>
                <w:color w:val="000000" w:themeColor="text1"/>
                <w:sz w:val="16"/>
                <w:szCs w:val="16"/>
                <w:highlight w:val="yellow"/>
              </w:rPr>
            </w:pPr>
            <w:r>
              <w:rPr>
                <w:rFonts w:hint="eastAsia"/>
                <w:color w:val="000000" w:themeColor="text1"/>
                <w:sz w:val="16"/>
                <w:szCs w:val="16"/>
              </w:rPr>
              <w:t>6</w:t>
            </w:r>
            <w:r w:rsidRPr="00B577AF">
              <w:rPr>
                <w:rFonts w:hint="eastAsia"/>
                <w:color w:val="000000" w:themeColor="text1"/>
                <w:sz w:val="16"/>
                <w:szCs w:val="16"/>
              </w:rPr>
              <w:t>/1</w:t>
            </w:r>
            <w:r>
              <w:rPr>
                <w:rFonts w:hint="eastAsia"/>
                <w:color w:val="000000" w:themeColor="text1"/>
                <w:sz w:val="16"/>
                <w:szCs w:val="16"/>
              </w:rPr>
              <w:t>5</w:t>
            </w:r>
            <w:r w:rsidRPr="00B577AF">
              <w:rPr>
                <w:rFonts w:hint="eastAsia"/>
                <w:color w:val="000000" w:themeColor="text1"/>
                <w:sz w:val="16"/>
                <w:szCs w:val="16"/>
              </w:rPr>
              <w:t>～</w:t>
            </w:r>
            <w:r w:rsidRPr="00B577AF">
              <w:rPr>
                <w:rFonts w:hint="eastAsia"/>
                <w:color w:val="000000" w:themeColor="text1"/>
                <w:sz w:val="16"/>
                <w:szCs w:val="16"/>
              </w:rPr>
              <w:t>7/</w:t>
            </w:r>
            <w:r>
              <w:rPr>
                <w:rFonts w:hint="eastAsia"/>
                <w:color w:val="000000" w:themeColor="text1"/>
                <w:sz w:val="16"/>
                <w:szCs w:val="16"/>
              </w:rPr>
              <w:t>14</w:t>
            </w:r>
          </w:p>
        </w:tc>
        <w:tc>
          <w:tcPr>
            <w:tcW w:w="1134" w:type="dxa"/>
          </w:tcPr>
          <w:p w14:paraId="4AF32C82" w14:textId="77777777" w:rsidR="00CD2E2F" w:rsidRPr="00B577AF" w:rsidRDefault="00CD2E2F" w:rsidP="00FA4048">
            <w:pPr>
              <w:widowControl/>
              <w:jc w:val="left"/>
              <w:rPr>
                <w:color w:val="000000" w:themeColor="text1"/>
                <w:sz w:val="16"/>
                <w:szCs w:val="16"/>
                <w:highlight w:val="yellow"/>
              </w:rPr>
            </w:pPr>
            <w:r>
              <w:rPr>
                <w:rFonts w:hint="eastAsia"/>
                <w:color w:val="000000" w:themeColor="text1"/>
                <w:sz w:val="16"/>
                <w:szCs w:val="16"/>
              </w:rPr>
              <w:t>6</w:t>
            </w:r>
            <w:r w:rsidRPr="00B577AF">
              <w:rPr>
                <w:rFonts w:hint="eastAsia"/>
                <w:color w:val="000000" w:themeColor="text1"/>
                <w:sz w:val="16"/>
                <w:szCs w:val="16"/>
              </w:rPr>
              <w:t>/</w:t>
            </w:r>
            <w:r>
              <w:rPr>
                <w:rFonts w:hint="eastAsia"/>
                <w:color w:val="000000" w:themeColor="text1"/>
                <w:sz w:val="16"/>
                <w:szCs w:val="16"/>
              </w:rPr>
              <w:t>11</w:t>
            </w:r>
            <w:r w:rsidRPr="00B577AF">
              <w:rPr>
                <w:rFonts w:hint="eastAsia"/>
                <w:color w:val="000000" w:themeColor="text1"/>
                <w:sz w:val="16"/>
                <w:szCs w:val="16"/>
              </w:rPr>
              <w:t>～</w:t>
            </w:r>
            <w:r>
              <w:rPr>
                <w:rFonts w:hint="eastAsia"/>
                <w:color w:val="000000" w:themeColor="text1"/>
                <w:sz w:val="16"/>
                <w:szCs w:val="16"/>
              </w:rPr>
              <w:t>6</w:t>
            </w:r>
            <w:r w:rsidRPr="00B577AF">
              <w:rPr>
                <w:rFonts w:hint="eastAsia"/>
                <w:color w:val="000000" w:themeColor="text1"/>
                <w:sz w:val="16"/>
                <w:szCs w:val="16"/>
              </w:rPr>
              <w:t>/</w:t>
            </w:r>
            <w:r>
              <w:rPr>
                <w:rFonts w:hint="eastAsia"/>
                <w:color w:val="000000" w:themeColor="text1"/>
                <w:sz w:val="16"/>
                <w:szCs w:val="16"/>
              </w:rPr>
              <w:t>23</w:t>
            </w:r>
          </w:p>
        </w:tc>
        <w:tc>
          <w:tcPr>
            <w:tcW w:w="1134" w:type="dxa"/>
          </w:tcPr>
          <w:p w14:paraId="6DFF5EDA" w14:textId="77777777" w:rsidR="00CD2E2F" w:rsidRPr="00B577AF" w:rsidRDefault="00CD2E2F" w:rsidP="00F0251A">
            <w:pPr>
              <w:widowControl/>
              <w:jc w:val="left"/>
              <w:rPr>
                <w:color w:val="000000" w:themeColor="text1"/>
                <w:sz w:val="16"/>
                <w:szCs w:val="16"/>
                <w:highlight w:val="yellow"/>
              </w:rPr>
            </w:pPr>
            <w:r>
              <w:rPr>
                <w:rFonts w:hint="eastAsia"/>
                <w:color w:val="000000" w:themeColor="text1"/>
                <w:sz w:val="16"/>
                <w:szCs w:val="16"/>
              </w:rPr>
              <w:t>7</w:t>
            </w:r>
            <w:r w:rsidRPr="00B577AF">
              <w:rPr>
                <w:rFonts w:hint="eastAsia"/>
                <w:color w:val="000000" w:themeColor="text1"/>
                <w:sz w:val="16"/>
                <w:szCs w:val="16"/>
              </w:rPr>
              <w:t>/</w:t>
            </w:r>
            <w:r>
              <w:rPr>
                <w:rFonts w:hint="eastAsia"/>
                <w:color w:val="000000" w:themeColor="text1"/>
                <w:sz w:val="16"/>
                <w:szCs w:val="16"/>
              </w:rPr>
              <w:t>1</w:t>
            </w:r>
            <w:r w:rsidRPr="00B577AF">
              <w:rPr>
                <w:rFonts w:hint="eastAsia"/>
                <w:color w:val="000000" w:themeColor="text1"/>
                <w:sz w:val="16"/>
                <w:szCs w:val="16"/>
              </w:rPr>
              <w:t>3</w:t>
            </w:r>
            <w:r w:rsidRPr="00B577AF">
              <w:rPr>
                <w:rFonts w:hint="eastAsia"/>
                <w:color w:val="000000" w:themeColor="text1"/>
                <w:sz w:val="16"/>
                <w:szCs w:val="16"/>
              </w:rPr>
              <w:t>～</w:t>
            </w:r>
            <w:r w:rsidRPr="00B577AF">
              <w:rPr>
                <w:rFonts w:hint="eastAsia"/>
                <w:color w:val="000000" w:themeColor="text1"/>
                <w:sz w:val="16"/>
                <w:szCs w:val="16"/>
              </w:rPr>
              <w:t>8/</w:t>
            </w:r>
            <w:r>
              <w:rPr>
                <w:rFonts w:hint="eastAsia"/>
                <w:color w:val="000000" w:themeColor="text1"/>
                <w:sz w:val="16"/>
                <w:szCs w:val="16"/>
              </w:rPr>
              <w:t>11</w:t>
            </w:r>
          </w:p>
        </w:tc>
        <w:tc>
          <w:tcPr>
            <w:tcW w:w="992" w:type="dxa"/>
          </w:tcPr>
          <w:p w14:paraId="78E6B30C" w14:textId="77777777" w:rsidR="00CD2E2F" w:rsidRPr="00B577AF" w:rsidRDefault="00CD2E2F" w:rsidP="00C77382">
            <w:pPr>
              <w:widowControl/>
              <w:jc w:val="left"/>
              <w:rPr>
                <w:color w:val="000000" w:themeColor="text1"/>
                <w:sz w:val="16"/>
                <w:szCs w:val="16"/>
              </w:rPr>
            </w:pPr>
            <w:r w:rsidRPr="00B577AF">
              <w:rPr>
                <w:rFonts w:hint="eastAsia"/>
                <w:color w:val="000000" w:themeColor="text1"/>
                <w:sz w:val="16"/>
                <w:szCs w:val="16"/>
              </w:rPr>
              <w:t>8/</w:t>
            </w:r>
            <w:r>
              <w:rPr>
                <w:rFonts w:hint="eastAsia"/>
                <w:color w:val="000000" w:themeColor="text1"/>
                <w:sz w:val="16"/>
                <w:szCs w:val="16"/>
              </w:rPr>
              <w:t>3</w:t>
            </w:r>
            <w:r w:rsidRPr="00B577AF">
              <w:rPr>
                <w:rFonts w:hint="eastAsia"/>
                <w:color w:val="000000" w:themeColor="text1"/>
                <w:sz w:val="16"/>
                <w:szCs w:val="16"/>
              </w:rPr>
              <w:t>～</w:t>
            </w: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1</w:t>
            </w:r>
            <w:r w:rsidRPr="00B577AF">
              <w:rPr>
                <w:color w:val="000000" w:themeColor="text1"/>
                <w:sz w:val="16"/>
                <w:szCs w:val="16"/>
              </w:rPr>
              <w:t>4</w:t>
            </w:r>
          </w:p>
        </w:tc>
        <w:tc>
          <w:tcPr>
            <w:tcW w:w="1134" w:type="dxa"/>
          </w:tcPr>
          <w:p w14:paraId="456FDC41" w14:textId="77777777" w:rsidR="00CD2E2F" w:rsidRPr="00B577AF" w:rsidRDefault="00CD2E2F" w:rsidP="000B64C2">
            <w:pPr>
              <w:widowControl/>
              <w:jc w:val="left"/>
              <w:rPr>
                <w:color w:val="000000" w:themeColor="text1"/>
                <w:sz w:val="16"/>
                <w:szCs w:val="16"/>
              </w:rPr>
            </w:pP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1</w:t>
            </w:r>
            <w:r w:rsidRPr="00B577AF">
              <w:rPr>
                <w:rFonts w:hint="eastAsia"/>
                <w:color w:val="000000" w:themeColor="text1"/>
                <w:sz w:val="16"/>
                <w:szCs w:val="16"/>
              </w:rPr>
              <w:t>7</w:t>
            </w:r>
            <w:r w:rsidRPr="00B577AF">
              <w:rPr>
                <w:rFonts w:hint="eastAsia"/>
                <w:color w:val="000000" w:themeColor="text1"/>
                <w:sz w:val="16"/>
                <w:szCs w:val="16"/>
              </w:rPr>
              <w:t>～</w:t>
            </w: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28</w:t>
            </w:r>
          </w:p>
        </w:tc>
        <w:tc>
          <w:tcPr>
            <w:tcW w:w="1134" w:type="dxa"/>
          </w:tcPr>
          <w:p w14:paraId="6F617E0E" w14:textId="77777777" w:rsidR="00CD2E2F" w:rsidRPr="00B577AF" w:rsidRDefault="00CD2E2F" w:rsidP="00F94617">
            <w:pPr>
              <w:widowControl/>
              <w:jc w:val="left"/>
              <w:rPr>
                <w:color w:val="000000" w:themeColor="text1"/>
                <w:sz w:val="16"/>
                <w:szCs w:val="16"/>
              </w:rPr>
            </w:pPr>
            <w:r>
              <w:rPr>
                <w:rFonts w:hint="eastAsia"/>
                <w:color w:val="000000" w:themeColor="text1"/>
                <w:sz w:val="16"/>
                <w:szCs w:val="16"/>
              </w:rPr>
              <w:t>8</w:t>
            </w:r>
            <w:r w:rsidRPr="00B577AF">
              <w:rPr>
                <w:rFonts w:hint="eastAsia"/>
                <w:color w:val="000000" w:themeColor="text1"/>
                <w:sz w:val="16"/>
                <w:szCs w:val="16"/>
              </w:rPr>
              <w:t>/</w:t>
            </w:r>
            <w:r>
              <w:rPr>
                <w:rFonts w:hint="eastAsia"/>
                <w:color w:val="000000" w:themeColor="text1"/>
                <w:sz w:val="16"/>
                <w:szCs w:val="16"/>
              </w:rPr>
              <w:t>31</w:t>
            </w:r>
            <w:r w:rsidRPr="00B577AF">
              <w:rPr>
                <w:rFonts w:hint="eastAsia"/>
                <w:color w:val="000000" w:themeColor="text1"/>
                <w:sz w:val="16"/>
                <w:szCs w:val="16"/>
              </w:rPr>
              <w:t>～</w:t>
            </w:r>
            <w:r w:rsidRPr="00B577AF">
              <w:rPr>
                <w:rFonts w:hint="eastAsia"/>
                <w:color w:val="000000" w:themeColor="text1"/>
                <w:sz w:val="16"/>
                <w:szCs w:val="16"/>
              </w:rPr>
              <w:t>9/</w:t>
            </w:r>
            <w:r>
              <w:rPr>
                <w:rFonts w:hint="eastAsia"/>
                <w:color w:val="000000" w:themeColor="text1"/>
                <w:sz w:val="16"/>
                <w:szCs w:val="16"/>
              </w:rPr>
              <w:t>14</w:t>
            </w:r>
          </w:p>
        </w:tc>
        <w:tc>
          <w:tcPr>
            <w:tcW w:w="1134" w:type="dxa"/>
          </w:tcPr>
          <w:p w14:paraId="0A2DD421" w14:textId="77777777" w:rsidR="00CD2E2F" w:rsidRPr="00B577AF" w:rsidRDefault="00CD2E2F" w:rsidP="00B920F0">
            <w:pPr>
              <w:widowControl/>
              <w:jc w:val="left"/>
              <w:rPr>
                <w:color w:val="000000" w:themeColor="text1"/>
                <w:sz w:val="16"/>
                <w:szCs w:val="16"/>
              </w:rPr>
            </w:pPr>
            <w:r w:rsidRPr="00B577AF">
              <w:rPr>
                <w:rFonts w:hint="eastAsia"/>
                <w:color w:val="000000" w:themeColor="text1"/>
                <w:sz w:val="16"/>
                <w:szCs w:val="16"/>
              </w:rPr>
              <w:t>9/</w:t>
            </w:r>
            <w:r>
              <w:rPr>
                <w:rFonts w:hint="eastAsia"/>
                <w:color w:val="000000" w:themeColor="text1"/>
                <w:sz w:val="16"/>
                <w:szCs w:val="16"/>
              </w:rPr>
              <w:t>1</w:t>
            </w:r>
            <w:r w:rsidRPr="00B577AF">
              <w:rPr>
                <w:rFonts w:hint="eastAsia"/>
                <w:color w:val="000000" w:themeColor="text1"/>
                <w:sz w:val="16"/>
                <w:szCs w:val="16"/>
              </w:rPr>
              <w:t>～</w:t>
            </w:r>
            <w:r w:rsidRPr="00B577AF">
              <w:rPr>
                <w:rFonts w:hint="eastAsia"/>
                <w:color w:val="000000" w:themeColor="text1"/>
                <w:sz w:val="16"/>
                <w:szCs w:val="16"/>
              </w:rPr>
              <w:t>9/</w:t>
            </w:r>
            <w:r>
              <w:rPr>
                <w:rFonts w:hint="eastAsia"/>
                <w:color w:val="000000" w:themeColor="text1"/>
                <w:sz w:val="16"/>
                <w:szCs w:val="16"/>
              </w:rPr>
              <w:t>24</w:t>
            </w:r>
          </w:p>
        </w:tc>
        <w:tc>
          <w:tcPr>
            <w:tcW w:w="1134" w:type="dxa"/>
          </w:tcPr>
          <w:p w14:paraId="1B2F9EFA" w14:textId="77777777" w:rsidR="00CD2E2F" w:rsidRPr="00B577AF" w:rsidRDefault="00CD2E2F" w:rsidP="00704B63">
            <w:pPr>
              <w:widowControl/>
              <w:jc w:val="left"/>
              <w:rPr>
                <w:color w:val="000000" w:themeColor="text1"/>
                <w:sz w:val="16"/>
                <w:szCs w:val="16"/>
              </w:rPr>
            </w:pPr>
            <w:r w:rsidRPr="00B577AF">
              <w:rPr>
                <w:rFonts w:hint="eastAsia"/>
                <w:color w:val="000000" w:themeColor="text1"/>
                <w:sz w:val="16"/>
                <w:szCs w:val="16"/>
              </w:rPr>
              <w:t>9</w:t>
            </w:r>
            <w:r w:rsidRPr="00B577AF">
              <w:rPr>
                <w:rFonts w:hint="eastAsia"/>
                <w:color w:val="000000" w:themeColor="text1"/>
                <w:sz w:val="16"/>
                <w:szCs w:val="16"/>
              </w:rPr>
              <w:t>月</w:t>
            </w:r>
            <w:r w:rsidRPr="00B577AF">
              <w:rPr>
                <w:rFonts w:hint="eastAsia"/>
                <w:color w:val="000000" w:themeColor="text1"/>
                <w:sz w:val="16"/>
                <w:szCs w:val="16"/>
              </w:rPr>
              <w:t>3</w:t>
            </w:r>
            <w:r w:rsidRPr="00B577AF">
              <w:rPr>
                <w:color w:val="000000" w:themeColor="text1"/>
                <w:sz w:val="16"/>
                <w:szCs w:val="16"/>
              </w:rPr>
              <w:t>0</w:t>
            </w:r>
            <w:r w:rsidRPr="00B577AF">
              <w:rPr>
                <w:rFonts w:hint="eastAsia"/>
                <w:color w:val="000000" w:themeColor="text1"/>
                <w:sz w:val="16"/>
                <w:szCs w:val="16"/>
              </w:rPr>
              <w:t>日</w:t>
            </w:r>
          </w:p>
        </w:tc>
      </w:tr>
    </w:tbl>
    <w:p w14:paraId="52A48D9D" w14:textId="77777777" w:rsidR="00944009" w:rsidRDefault="00944009" w:rsidP="00944009"/>
    <w:p w14:paraId="0DD9A68A" w14:textId="77777777" w:rsidR="00944009" w:rsidRDefault="00944009" w:rsidP="00944009">
      <w:pPr>
        <w:pStyle w:val="2"/>
        <w:numPr>
          <w:ilvl w:val="0"/>
          <w:numId w:val="0"/>
        </w:numPr>
      </w:pPr>
      <w:bookmarkStart w:id="22" w:name="_Toc45473928"/>
      <w:r>
        <w:rPr>
          <w:rFonts w:hint="eastAsia"/>
        </w:rPr>
        <w:t xml:space="preserve">5.2.　</w:t>
      </w:r>
      <w:r w:rsidRPr="00944009">
        <w:rPr>
          <w:rFonts w:hint="eastAsia"/>
        </w:rPr>
        <w:t>WBSと日次スケジュール管理</w:t>
      </w:r>
      <w:bookmarkEnd w:id="22"/>
    </w:p>
    <w:p w14:paraId="71D6C230" w14:textId="77777777" w:rsidR="00944009" w:rsidRDefault="00944009" w:rsidP="00944009">
      <w:r w:rsidRPr="00944009">
        <w:rPr>
          <w:rFonts w:hint="eastAsia"/>
        </w:rPr>
        <w:t>WBS</w:t>
      </w:r>
      <w:r w:rsidRPr="00944009">
        <w:rPr>
          <w:rFonts w:hint="eastAsia"/>
        </w:rPr>
        <w:t>を作成し、各タスクについて日次のスケジュールで管理する。</w:t>
      </w:r>
    </w:p>
    <w:p w14:paraId="56E4A545" w14:textId="77777777" w:rsidR="00944009" w:rsidRPr="00944009" w:rsidRDefault="00944009" w:rsidP="00944009">
      <w:r w:rsidRPr="00944009">
        <w:rPr>
          <w:rFonts w:hint="eastAsia"/>
        </w:rPr>
        <w:t>WBS</w:t>
      </w:r>
      <w:r w:rsidRPr="00944009">
        <w:rPr>
          <w:rFonts w:hint="eastAsia"/>
        </w:rPr>
        <w:t>は別に提示する。</w:t>
      </w:r>
    </w:p>
    <w:p w14:paraId="1CA52F65" w14:textId="77777777" w:rsidR="00944009" w:rsidRDefault="00944009" w:rsidP="00944009"/>
    <w:p w14:paraId="0817FBAE" w14:textId="77777777" w:rsidR="004D7585" w:rsidRPr="00B577AF" w:rsidRDefault="004D7585" w:rsidP="00B21302">
      <w:pPr>
        <w:pStyle w:val="1"/>
        <w:rPr>
          <w:color w:val="000000" w:themeColor="text1"/>
        </w:rPr>
      </w:pPr>
      <w:bookmarkStart w:id="23" w:name="_Toc45473929"/>
      <w:r w:rsidRPr="00B577AF">
        <w:rPr>
          <w:rFonts w:hint="eastAsia"/>
          <w:color w:val="000000" w:themeColor="text1"/>
        </w:rPr>
        <w:t>コミュニケーション</w:t>
      </w:r>
      <w:r w:rsidR="00E50031" w:rsidRPr="00B577AF">
        <w:rPr>
          <w:rFonts w:hint="eastAsia"/>
          <w:color w:val="000000" w:themeColor="text1"/>
        </w:rPr>
        <w:t>管理</w:t>
      </w:r>
      <w:bookmarkEnd w:id="23"/>
    </w:p>
    <w:p w14:paraId="1B1EE85A" w14:textId="77777777" w:rsidR="003139EA" w:rsidRPr="00B577AF" w:rsidRDefault="003139EA" w:rsidP="00CA1CBA">
      <w:pPr>
        <w:pStyle w:val="2"/>
        <w:ind w:left="567"/>
        <w:rPr>
          <w:color w:val="000000" w:themeColor="text1"/>
        </w:rPr>
      </w:pPr>
      <w:bookmarkStart w:id="24" w:name="_Toc45473930"/>
      <w:r w:rsidRPr="00B577AF">
        <w:rPr>
          <w:rFonts w:hint="eastAsia"/>
          <w:color w:val="000000" w:themeColor="text1"/>
        </w:rPr>
        <w:t>会議体</w:t>
      </w:r>
      <w:bookmarkEnd w:id="24"/>
    </w:p>
    <w:p w14:paraId="0BC489A2" w14:textId="77777777" w:rsidR="00E50031" w:rsidRPr="00B577AF" w:rsidRDefault="00E50031" w:rsidP="00E5003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本プロジェクトにおける会議体は次</w:t>
      </w:r>
      <w:r w:rsidR="00B92C27">
        <w:rPr>
          <w:rFonts w:ascii="ＭＳ Ｐ明朝" w:eastAsia="ＭＳ Ｐ明朝" w:hAnsi="ＭＳ Ｐ明朝" w:hint="eastAsia"/>
          <w:color w:val="000000" w:themeColor="text1"/>
        </w:rPr>
        <w:t>のとおり</w:t>
      </w:r>
      <w:r w:rsidRPr="00B577AF">
        <w:rPr>
          <w:rFonts w:ascii="ＭＳ Ｐ明朝" w:eastAsia="ＭＳ Ｐ明朝" w:hAnsi="ＭＳ Ｐ明朝" w:hint="eastAsia"/>
          <w:color w:val="000000" w:themeColor="text1"/>
        </w:rPr>
        <w:t>。</w:t>
      </w:r>
    </w:p>
    <w:p w14:paraId="0DE0C387" w14:textId="0B2D42BA" w:rsidR="00E50031" w:rsidRPr="00B577AF" w:rsidRDefault="004C4DE7" w:rsidP="00E50031">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なお、全ての会議には、</w:t>
      </w:r>
      <w:r w:rsidR="004B5618" w:rsidRPr="00B577AF">
        <w:rPr>
          <w:rFonts w:ascii="ＭＳ Ｐ明朝" w:eastAsia="ＭＳ Ｐ明朝" w:hAnsi="ＭＳ Ｐ明朝" w:hint="eastAsia"/>
          <w:color w:val="000000" w:themeColor="text1"/>
        </w:rPr>
        <w:t>日本語で問題なく意思</w:t>
      </w:r>
      <w:r w:rsidR="00B92C27" w:rsidRPr="00B92C27">
        <w:rPr>
          <w:rFonts w:ascii="ＭＳ Ｐ明朝" w:eastAsia="ＭＳ Ｐ明朝" w:hAnsi="ＭＳ Ｐ明朝" w:hint="eastAsia"/>
          <w:color w:val="000000" w:themeColor="text1"/>
        </w:rPr>
        <w:t>疎通</w:t>
      </w:r>
      <w:r w:rsidR="00E50031" w:rsidRPr="00B577AF">
        <w:rPr>
          <w:rFonts w:ascii="ＭＳ Ｐ明朝" w:eastAsia="ＭＳ Ｐ明朝" w:hAnsi="ＭＳ Ｐ明朝" w:hint="eastAsia"/>
          <w:color w:val="000000" w:themeColor="text1"/>
        </w:rPr>
        <w:t>できると</w:t>
      </w:r>
      <w:r w:rsidR="009D222C">
        <w:rPr>
          <w:rFonts w:ascii="ＭＳ Ｐ明朝" w:eastAsia="ＭＳ Ｐ明朝" w:hAnsi="ＭＳ Ｐ明朝" w:hint="eastAsia"/>
          <w:color w:val="000000" w:themeColor="text1"/>
        </w:rPr>
        <w:t>FOS様</w:t>
      </w:r>
      <w:r w:rsidR="00E50031" w:rsidRPr="00B577AF">
        <w:rPr>
          <w:rFonts w:ascii="ＭＳ Ｐ明朝" w:eastAsia="ＭＳ Ｐ明朝" w:hAnsi="ＭＳ Ｐ明朝" w:hint="eastAsia"/>
          <w:color w:val="000000" w:themeColor="text1"/>
        </w:rPr>
        <w:t>が判断した</w:t>
      </w:r>
      <w:r w:rsidR="00D66DB6">
        <w:rPr>
          <w:rFonts w:ascii="ＭＳ Ｐ明朝" w:eastAsia="ＭＳ Ｐ明朝" w:hAnsi="ＭＳ Ｐ明朝" w:hint="eastAsia"/>
          <w:color w:val="000000" w:themeColor="text1"/>
        </w:rPr>
        <w:t>FOS</w:t>
      </w:r>
      <w:r w:rsidR="004B5618" w:rsidRPr="00B577AF">
        <w:rPr>
          <w:rFonts w:ascii="ＭＳ Ｐ明朝" w:eastAsia="ＭＳ Ｐ明朝" w:hAnsi="ＭＳ Ｐ明朝" w:hint="eastAsia"/>
          <w:color w:val="000000" w:themeColor="text1"/>
        </w:rPr>
        <w:t>の担当者が必ず同席</w:t>
      </w:r>
      <w:r w:rsidR="00E50031" w:rsidRPr="00B577AF">
        <w:rPr>
          <w:rFonts w:ascii="ＭＳ Ｐ明朝" w:eastAsia="ＭＳ Ｐ明朝" w:hAnsi="ＭＳ Ｐ明朝" w:hint="eastAsia"/>
          <w:color w:val="000000" w:themeColor="text1"/>
        </w:rPr>
        <w:t>する。</w:t>
      </w:r>
    </w:p>
    <w:p w14:paraId="02B9C3F3" w14:textId="77777777" w:rsidR="0039706F" w:rsidRPr="00B577AF" w:rsidRDefault="0039706F" w:rsidP="00A73ABC">
      <w:pPr>
        <w:rPr>
          <w:rFonts w:ascii="ＭＳ Ｐ明朝" w:eastAsia="ＭＳ Ｐ明朝" w:hAnsi="ＭＳ Ｐ明朝"/>
          <w:color w:val="000000" w:themeColor="text1"/>
        </w:rPr>
      </w:pPr>
    </w:p>
    <w:tbl>
      <w:tblPr>
        <w:tblW w:w="557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28" w:type="dxa"/>
          <w:left w:w="96" w:type="dxa"/>
          <w:bottom w:w="28" w:type="dxa"/>
          <w:right w:w="96" w:type="dxa"/>
        </w:tblCellMar>
        <w:tblLook w:val="01E0" w:firstRow="1" w:lastRow="1" w:firstColumn="1" w:lastColumn="1" w:noHBand="0" w:noVBand="0"/>
      </w:tblPr>
      <w:tblGrid>
        <w:gridCol w:w="490"/>
        <w:gridCol w:w="1445"/>
        <w:gridCol w:w="2548"/>
        <w:gridCol w:w="1425"/>
        <w:gridCol w:w="643"/>
        <w:gridCol w:w="1215"/>
        <w:gridCol w:w="1141"/>
        <w:gridCol w:w="14"/>
        <w:gridCol w:w="1357"/>
      </w:tblGrid>
      <w:tr w:rsidR="00544454" w:rsidRPr="008B4439" w14:paraId="7CC89797" w14:textId="77777777" w:rsidTr="00A3518E">
        <w:trPr>
          <w:tblHeader/>
          <w:jc w:val="center"/>
        </w:trPr>
        <w:tc>
          <w:tcPr>
            <w:tcW w:w="490" w:type="dxa"/>
            <w:vMerge w:val="restart"/>
            <w:shd w:val="clear" w:color="auto" w:fill="8DB3E2" w:themeFill="text2" w:themeFillTint="66"/>
            <w:vAlign w:val="center"/>
          </w:tcPr>
          <w:p w14:paraId="2B9EF3B5" w14:textId="77777777" w:rsidR="00544454" w:rsidRPr="008B4439" w:rsidRDefault="00544454" w:rsidP="00A440B3">
            <w:pPr>
              <w:pStyle w:val="af7"/>
              <w:ind w:leftChars="0" w:left="0"/>
              <w:jc w:val="center"/>
              <w:rPr>
                <w:rFonts w:ascii="ＭＳ 明朝" w:hAnsi="ＭＳ 明朝"/>
                <w:sz w:val="18"/>
                <w:szCs w:val="18"/>
              </w:rPr>
            </w:pPr>
            <w:r w:rsidRPr="008B4439">
              <w:rPr>
                <w:rFonts w:ascii="ＭＳ 明朝" w:hAnsi="ＭＳ 明朝" w:hint="eastAsia"/>
                <w:sz w:val="18"/>
                <w:szCs w:val="18"/>
              </w:rPr>
              <w:t>No.</w:t>
            </w:r>
          </w:p>
        </w:tc>
        <w:tc>
          <w:tcPr>
            <w:tcW w:w="1445" w:type="dxa"/>
            <w:vMerge w:val="restart"/>
            <w:shd w:val="clear" w:color="auto" w:fill="8DB3E2" w:themeFill="text2" w:themeFillTint="66"/>
            <w:vAlign w:val="center"/>
          </w:tcPr>
          <w:p w14:paraId="0BF8239A" w14:textId="77777777" w:rsidR="00544454" w:rsidRPr="008B4439" w:rsidRDefault="00544454" w:rsidP="00A440B3">
            <w:pPr>
              <w:pStyle w:val="af7"/>
              <w:ind w:leftChars="0" w:left="4"/>
              <w:jc w:val="center"/>
              <w:rPr>
                <w:rFonts w:ascii="ＭＳ 明朝" w:hAnsi="ＭＳ 明朝"/>
                <w:sz w:val="18"/>
                <w:szCs w:val="18"/>
              </w:rPr>
            </w:pPr>
            <w:r w:rsidRPr="008B4439">
              <w:rPr>
                <w:rFonts w:ascii="ＭＳ 明朝" w:hAnsi="ＭＳ 明朝" w:hint="eastAsia"/>
                <w:sz w:val="18"/>
                <w:szCs w:val="18"/>
              </w:rPr>
              <w:t>コミュニケーション名</w:t>
            </w:r>
          </w:p>
        </w:tc>
        <w:tc>
          <w:tcPr>
            <w:tcW w:w="2548" w:type="dxa"/>
            <w:vMerge w:val="restart"/>
            <w:shd w:val="clear" w:color="auto" w:fill="8DB3E2" w:themeFill="text2" w:themeFillTint="66"/>
            <w:vAlign w:val="center"/>
          </w:tcPr>
          <w:p w14:paraId="497A81F1" w14:textId="77777777" w:rsidR="00544454" w:rsidRPr="008B4439" w:rsidRDefault="00544454" w:rsidP="00A440B3">
            <w:pPr>
              <w:pStyle w:val="af7"/>
              <w:ind w:leftChars="0" w:left="0"/>
              <w:jc w:val="center"/>
              <w:rPr>
                <w:rFonts w:ascii="ＭＳ 明朝" w:hAnsi="ＭＳ 明朝"/>
                <w:sz w:val="18"/>
                <w:szCs w:val="18"/>
              </w:rPr>
            </w:pPr>
            <w:r w:rsidRPr="008B4439">
              <w:rPr>
                <w:rFonts w:ascii="ＭＳ 明朝" w:hAnsi="ＭＳ 明朝" w:hint="eastAsia"/>
                <w:sz w:val="18"/>
                <w:szCs w:val="18"/>
              </w:rPr>
              <w:t>目的・内容</w:t>
            </w:r>
          </w:p>
        </w:tc>
        <w:tc>
          <w:tcPr>
            <w:tcW w:w="1425" w:type="dxa"/>
            <w:vMerge w:val="restart"/>
            <w:shd w:val="clear" w:color="auto" w:fill="8DB3E2" w:themeFill="text2" w:themeFillTint="66"/>
            <w:vAlign w:val="center"/>
          </w:tcPr>
          <w:p w14:paraId="7BD7E0D3" w14:textId="77777777" w:rsidR="00544454" w:rsidRPr="008B4439" w:rsidRDefault="00544454" w:rsidP="00A440B3">
            <w:pPr>
              <w:pStyle w:val="af7"/>
              <w:ind w:leftChars="0" w:left="0"/>
              <w:jc w:val="center"/>
              <w:rPr>
                <w:rFonts w:ascii="ＭＳ 明朝" w:hAnsi="ＭＳ 明朝"/>
                <w:sz w:val="18"/>
                <w:szCs w:val="18"/>
              </w:rPr>
            </w:pPr>
            <w:r w:rsidRPr="008B4439">
              <w:rPr>
                <w:rFonts w:ascii="ＭＳ 明朝" w:hAnsi="ＭＳ 明朝" w:hint="eastAsia"/>
                <w:sz w:val="18"/>
                <w:szCs w:val="18"/>
              </w:rPr>
              <w:t>開催時期</w:t>
            </w:r>
          </w:p>
        </w:tc>
        <w:tc>
          <w:tcPr>
            <w:tcW w:w="643" w:type="dxa"/>
            <w:vMerge w:val="restart"/>
            <w:shd w:val="clear" w:color="auto" w:fill="8DB3E2" w:themeFill="text2" w:themeFillTint="66"/>
            <w:vAlign w:val="center"/>
          </w:tcPr>
          <w:p w14:paraId="23D8FC89"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実施</w:t>
            </w:r>
          </w:p>
          <w:p w14:paraId="565CCD3D"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形態</w:t>
            </w:r>
          </w:p>
        </w:tc>
        <w:tc>
          <w:tcPr>
            <w:tcW w:w="3727" w:type="dxa"/>
            <w:gridSpan w:val="4"/>
            <w:shd w:val="clear" w:color="auto" w:fill="8DB3E2" w:themeFill="text2" w:themeFillTint="66"/>
            <w:vAlign w:val="center"/>
          </w:tcPr>
          <w:p w14:paraId="413A8336"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出席者・承認者等</w:t>
            </w:r>
          </w:p>
        </w:tc>
      </w:tr>
      <w:tr w:rsidR="00544454" w:rsidRPr="008B4439" w14:paraId="00D3A01D" w14:textId="77777777" w:rsidTr="00A3518E">
        <w:trPr>
          <w:tblHeader/>
          <w:jc w:val="center"/>
        </w:trPr>
        <w:tc>
          <w:tcPr>
            <w:tcW w:w="490" w:type="dxa"/>
            <w:vMerge/>
            <w:shd w:val="clear" w:color="auto" w:fill="8DB3E2" w:themeFill="text2" w:themeFillTint="66"/>
            <w:vAlign w:val="center"/>
          </w:tcPr>
          <w:p w14:paraId="366C680E" w14:textId="77777777" w:rsidR="00544454" w:rsidRPr="008B4439" w:rsidRDefault="00544454" w:rsidP="00A440B3">
            <w:pPr>
              <w:pStyle w:val="af7"/>
              <w:ind w:leftChars="0" w:left="0"/>
              <w:jc w:val="center"/>
              <w:rPr>
                <w:rFonts w:ascii="ＭＳ 明朝" w:hAnsi="ＭＳ 明朝"/>
                <w:sz w:val="18"/>
                <w:szCs w:val="18"/>
              </w:rPr>
            </w:pPr>
          </w:p>
        </w:tc>
        <w:tc>
          <w:tcPr>
            <w:tcW w:w="1445" w:type="dxa"/>
            <w:vMerge/>
            <w:shd w:val="clear" w:color="auto" w:fill="8DB3E2" w:themeFill="text2" w:themeFillTint="66"/>
            <w:vAlign w:val="center"/>
          </w:tcPr>
          <w:p w14:paraId="77E09FA6" w14:textId="77777777" w:rsidR="00544454" w:rsidRPr="008B4439" w:rsidRDefault="00544454" w:rsidP="00A440B3">
            <w:pPr>
              <w:pStyle w:val="af7"/>
              <w:ind w:leftChars="0" w:left="4"/>
              <w:jc w:val="center"/>
              <w:rPr>
                <w:rFonts w:ascii="ＭＳ 明朝" w:hAnsi="ＭＳ 明朝"/>
                <w:sz w:val="18"/>
                <w:szCs w:val="18"/>
              </w:rPr>
            </w:pPr>
          </w:p>
        </w:tc>
        <w:tc>
          <w:tcPr>
            <w:tcW w:w="2548" w:type="dxa"/>
            <w:vMerge/>
            <w:shd w:val="clear" w:color="auto" w:fill="8DB3E2" w:themeFill="text2" w:themeFillTint="66"/>
            <w:vAlign w:val="center"/>
          </w:tcPr>
          <w:p w14:paraId="7F5996D7" w14:textId="77777777" w:rsidR="00544454" w:rsidRPr="008B4439" w:rsidRDefault="00544454" w:rsidP="00A440B3">
            <w:pPr>
              <w:pStyle w:val="af7"/>
              <w:ind w:leftChars="0" w:left="0"/>
              <w:jc w:val="center"/>
              <w:rPr>
                <w:rFonts w:ascii="ＭＳ 明朝" w:hAnsi="ＭＳ 明朝"/>
                <w:sz w:val="18"/>
                <w:szCs w:val="18"/>
              </w:rPr>
            </w:pPr>
          </w:p>
        </w:tc>
        <w:tc>
          <w:tcPr>
            <w:tcW w:w="1425" w:type="dxa"/>
            <w:vMerge/>
            <w:shd w:val="clear" w:color="auto" w:fill="8DB3E2" w:themeFill="text2" w:themeFillTint="66"/>
            <w:vAlign w:val="center"/>
          </w:tcPr>
          <w:p w14:paraId="2AFCB9E8" w14:textId="77777777" w:rsidR="00544454" w:rsidRPr="008B4439" w:rsidRDefault="00544454" w:rsidP="00A440B3">
            <w:pPr>
              <w:pStyle w:val="af7"/>
              <w:ind w:leftChars="0" w:left="0"/>
              <w:jc w:val="center"/>
              <w:rPr>
                <w:rFonts w:ascii="ＭＳ 明朝" w:hAnsi="ＭＳ 明朝"/>
                <w:sz w:val="18"/>
                <w:szCs w:val="18"/>
              </w:rPr>
            </w:pPr>
          </w:p>
        </w:tc>
        <w:tc>
          <w:tcPr>
            <w:tcW w:w="643" w:type="dxa"/>
            <w:vMerge/>
            <w:shd w:val="clear" w:color="auto" w:fill="8DB3E2" w:themeFill="text2" w:themeFillTint="66"/>
          </w:tcPr>
          <w:p w14:paraId="3C74C03D" w14:textId="77777777" w:rsidR="00544454" w:rsidRPr="008B4439" w:rsidRDefault="00544454" w:rsidP="00A440B3">
            <w:pPr>
              <w:pStyle w:val="af7"/>
              <w:ind w:leftChars="0" w:left="-3"/>
              <w:jc w:val="center"/>
              <w:rPr>
                <w:rFonts w:ascii="ＭＳ 明朝" w:hAnsi="ＭＳ 明朝"/>
                <w:sz w:val="18"/>
                <w:szCs w:val="18"/>
              </w:rPr>
            </w:pPr>
          </w:p>
        </w:tc>
        <w:tc>
          <w:tcPr>
            <w:tcW w:w="2356" w:type="dxa"/>
            <w:gridSpan w:val="2"/>
            <w:shd w:val="clear" w:color="auto" w:fill="8DB3E2" w:themeFill="text2" w:themeFillTint="66"/>
            <w:vAlign w:val="center"/>
          </w:tcPr>
          <w:p w14:paraId="65FFBE86" w14:textId="7FC913B6" w:rsidR="00544454" w:rsidRPr="008B4439" w:rsidRDefault="00E532CC" w:rsidP="00A440B3">
            <w:pPr>
              <w:pStyle w:val="af7"/>
              <w:ind w:leftChars="0" w:left="-3"/>
              <w:jc w:val="center"/>
              <w:rPr>
                <w:rFonts w:ascii="ＭＳ 明朝" w:hAnsi="ＭＳ 明朝"/>
                <w:sz w:val="18"/>
                <w:szCs w:val="18"/>
              </w:rPr>
            </w:pPr>
            <w:r>
              <w:rPr>
                <w:rFonts w:ascii="ＭＳ 明朝" w:hAnsi="ＭＳ 明朝" w:hint="eastAsia"/>
                <w:sz w:val="18"/>
                <w:szCs w:val="18"/>
              </w:rPr>
              <w:t>HT</w:t>
            </w:r>
          </w:p>
        </w:tc>
        <w:tc>
          <w:tcPr>
            <w:tcW w:w="1371" w:type="dxa"/>
            <w:gridSpan w:val="2"/>
            <w:vMerge w:val="restart"/>
            <w:shd w:val="clear" w:color="auto" w:fill="8DB3E2" w:themeFill="text2" w:themeFillTint="66"/>
            <w:vAlign w:val="center"/>
          </w:tcPr>
          <w:p w14:paraId="1F3CF6C5" w14:textId="6C9BDA22" w:rsidR="00544454" w:rsidRPr="008B4439" w:rsidRDefault="00D66DB6" w:rsidP="00A440B3">
            <w:pPr>
              <w:pStyle w:val="af7"/>
              <w:ind w:leftChars="-53" w:left="-111"/>
              <w:jc w:val="center"/>
              <w:rPr>
                <w:rFonts w:ascii="ＭＳ 明朝" w:hAnsi="ＭＳ 明朝"/>
                <w:sz w:val="18"/>
                <w:szCs w:val="18"/>
              </w:rPr>
            </w:pPr>
            <w:r>
              <w:rPr>
                <w:rFonts w:ascii="ＭＳ 明朝" w:hAnsi="ＭＳ 明朝" w:hint="eastAsia"/>
                <w:sz w:val="18"/>
                <w:szCs w:val="18"/>
              </w:rPr>
              <w:t>FOS</w:t>
            </w:r>
          </w:p>
        </w:tc>
      </w:tr>
      <w:tr w:rsidR="00544454" w:rsidRPr="008B4439" w14:paraId="11599889" w14:textId="77777777" w:rsidTr="00EA25D8">
        <w:trPr>
          <w:tblHeader/>
          <w:jc w:val="center"/>
        </w:trPr>
        <w:tc>
          <w:tcPr>
            <w:tcW w:w="490" w:type="dxa"/>
            <w:vMerge/>
            <w:shd w:val="clear" w:color="auto" w:fill="D9D9D9"/>
            <w:vAlign w:val="center"/>
          </w:tcPr>
          <w:p w14:paraId="51B22305" w14:textId="77777777" w:rsidR="00544454" w:rsidRPr="008B4439" w:rsidRDefault="00544454" w:rsidP="00A440B3">
            <w:pPr>
              <w:pStyle w:val="af7"/>
              <w:ind w:leftChars="0" w:left="0"/>
              <w:jc w:val="center"/>
              <w:rPr>
                <w:rFonts w:ascii="ＭＳ 明朝" w:hAnsi="ＭＳ 明朝"/>
                <w:sz w:val="18"/>
                <w:szCs w:val="18"/>
              </w:rPr>
            </w:pPr>
          </w:p>
        </w:tc>
        <w:tc>
          <w:tcPr>
            <w:tcW w:w="1445" w:type="dxa"/>
            <w:vMerge/>
            <w:shd w:val="clear" w:color="auto" w:fill="D9D9D9"/>
            <w:vAlign w:val="center"/>
          </w:tcPr>
          <w:p w14:paraId="39F65048" w14:textId="77777777" w:rsidR="00544454" w:rsidRPr="008B4439" w:rsidRDefault="00544454" w:rsidP="00A440B3">
            <w:pPr>
              <w:pStyle w:val="af7"/>
              <w:ind w:leftChars="0" w:left="4"/>
              <w:jc w:val="center"/>
              <w:rPr>
                <w:rFonts w:ascii="ＭＳ 明朝" w:hAnsi="ＭＳ 明朝"/>
                <w:sz w:val="18"/>
                <w:szCs w:val="18"/>
              </w:rPr>
            </w:pPr>
          </w:p>
        </w:tc>
        <w:tc>
          <w:tcPr>
            <w:tcW w:w="2548" w:type="dxa"/>
            <w:vMerge/>
            <w:shd w:val="clear" w:color="auto" w:fill="D9D9D9"/>
            <w:vAlign w:val="center"/>
          </w:tcPr>
          <w:p w14:paraId="3972BAD1" w14:textId="77777777" w:rsidR="00544454" w:rsidRPr="008B4439" w:rsidRDefault="00544454" w:rsidP="00A440B3">
            <w:pPr>
              <w:pStyle w:val="af7"/>
              <w:ind w:leftChars="0" w:left="0"/>
              <w:jc w:val="center"/>
              <w:rPr>
                <w:rFonts w:ascii="ＭＳ 明朝" w:hAnsi="ＭＳ 明朝"/>
                <w:sz w:val="18"/>
                <w:szCs w:val="18"/>
              </w:rPr>
            </w:pPr>
          </w:p>
        </w:tc>
        <w:tc>
          <w:tcPr>
            <w:tcW w:w="1425" w:type="dxa"/>
            <w:vMerge/>
            <w:shd w:val="clear" w:color="auto" w:fill="D9D9D9"/>
            <w:vAlign w:val="center"/>
          </w:tcPr>
          <w:p w14:paraId="0175A38B" w14:textId="77777777" w:rsidR="00544454" w:rsidRPr="008B4439" w:rsidRDefault="00544454" w:rsidP="00A440B3">
            <w:pPr>
              <w:pStyle w:val="af7"/>
              <w:ind w:leftChars="0" w:left="0"/>
              <w:jc w:val="center"/>
              <w:rPr>
                <w:rFonts w:ascii="ＭＳ 明朝" w:hAnsi="ＭＳ 明朝"/>
                <w:sz w:val="18"/>
                <w:szCs w:val="18"/>
              </w:rPr>
            </w:pPr>
          </w:p>
        </w:tc>
        <w:tc>
          <w:tcPr>
            <w:tcW w:w="643" w:type="dxa"/>
            <w:vMerge/>
            <w:shd w:val="clear" w:color="auto" w:fill="D9D9D9"/>
          </w:tcPr>
          <w:p w14:paraId="190FC724" w14:textId="77777777" w:rsidR="00544454" w:rsidRPr="008B4439" w:rsidRDefault="00544454" w:rsidP="00A440B3">
            <w:pPr>
              <w:pStyle w:val="af7"/>
              <w:ind w:leftChars="0" w:left="-3"/>
              <w:jc w:val="center"/>
              <w:rPr>
                <w:rFonts w:ascii="ＭＳ 明朝" w:hAnsi="ＭＳ 明朝"/>
                <w:sz w:val="18"/>
                <w:szCs w:val="18"/>
              </w:rPr>
            </w:pPr>
          </w:p>
        </w:tc>
        <w:tc>
          <w:tcPr>
            <w:tcW w:w="1215" w:type="dxa"/>
            <w:shd w:val="clear" w:color="auto" w:fill="8DB3E2" w:themeFill="text2" w:themeFillTint="66"/>
            <w:vAlign w:val="center"/>
          </w:tcPr>
          <w:p w14:paraId="0D577A09" w14:textId="77777777" w:rsidR="00544454" w:rsidRPr="008B4439" w:rsidRDefault="00544454" w:rsidP="00A440B3">
            <w:pPr>
              <w:pStyle w:val="af7"/>
              <w:ind w:leftChars="0" w:left="-3"/>
              <w:jc w:val="center"/>
              <w:rPr>
                <w:rFonts w:ascii="ＭＳ 明朝" w:hAnsi="ＭＳ 明朝"/>
                <w:sz w:val="18"/>
                <w:szCs w:val="18"/>
              </w:rPr>
            </w:pPr>
            <w:r w:rsidRPr="008B4439">
              <w:rPr>
                <w:rFonts w:ascii="ＭＳ 明朝" w:hAnsi="ＭＳ 明朝" w:hint="eastAsia"/>
                <w:sz w:val="18"/>
                <w:szCs w:val="18"/>
              </w:rPr>
              <w:t>情報ｼｽﾃﾑ部</w:t>
            </w:r>
          </w:p>
        </w:tc>
        <w:tc>
          <w:tcPr>
            <w:tcW w:w="1141" w:type="dxa"/>
            <w:shd w:val="clear" w:color="auto" w:fill="8DB3E2" w:themeFill="text2" w:themeFillTint="66"/>
            <w:vAlign w:val="center"/>
          </w:tcPr>
          <w:p w14:paraId="6FF174F5" w14:textId="77777777" w:rsidR="00544454" w:rsidRPr="008B4439" w:rsidRDefault="00544454" w:rsidP="00A440B3">
            <w:pPr>
              <w:pStyle w:val="af7"/>
              <w:ind w:leftChars="0" w:left="-3"/>
              <w:jc w:val="center"/>
              <w:rPr>
                <w:rFonts w:ascii="ＭＳ 明朝" w:hAnsi="ＭＳ 明朝"/>
                <w:sz w:val="18"/>
                <w:szCs w:val="18"/>
              </w:rPr>
            </w:pPr>
            <w:r>
              <w:rPr>
                <w:rFonts w:ascii="ＭＳ 明朝" w:hAnsi="ＭＳ 明朝" w:hint="eastAsia"/>
                <w:sz w:val="18"/>
                <w:szCs w:val="18"/>
              </w:rPr>
              <w:t>市場資金</w:t>
            </w:r>
            <w:r w:rsidRPr="008B4439">
              <w:rPr>
                <w:rFonts w:ascii="ＭＳ 明朝" w:hAnsi="ＭＳ 明朝" w:hint="eastAsia"/>
                <w:sz w:val="18"/>
                <w:szCs w:val="18"/>
              </w:rPr>
              <w:t>部</w:t>
            </w:r>
          </w:p>
        </w:tc>
        <w:tc>
          <w:tcPr>
            <w:tcW w:w="1371" w:type="dxa"/>
            <w:gridSpan w:val="2"/>
            <w:vMerge/>
            <w:shd w:val="clear" w:color="auto" w:fill="D9D9D9"/>
            <w:vAlign w:val="center"/>
          </w:tcPr>
          <w:p w14:paraId="1D20E0B7" w14:textId="77777777" w:rsidR="00544454" w:rsidRPr="008B4439" w:rsidRDefault="00544454" w:rsidP="00A440B3">
            <w:pPr>
              <w:pStyle w:val="af7"/>
              <w:ind w:leftChars="0" w:left="-3"/>
              <w:jc w:val="center"/>
              <w:rPr>
                <w:rFonts w:ascii="ＭＳ 明朝" w:hAnsi="ＭＳ 明朝"/>
                <w:sz w:val="18"/>
                <w:szCs w:val="18"/>
              </w:rPr>
            </w:pPr>
          </w:p>
        </w:tc>
      </w:tr>
      <w:tr w:rsidR="00544454" w:rsidRPr="008B4439" w14:paraId="65D89518" w14:textId="77777777" w:rsidTr="00EA25D8">
        <w:trPr>
          <w:jc w:val="center"/>
        </w:trPr>
        <w:tc>
          <w:tcPr>
            <w:tcW w:w="490" w:type="dxa"/>
          </w:tcPr>
          <w:p w14:paraId="353D8142"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1</w:t>
            </w:r>
          </w:p>
        </w:tc>
        <w:tc>
          <w:tcPr>
            <w:tcW w:w="1445" w:type="dxa"/>
          </w:tcPr>
          <w:p w14:paraId="1394916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キックオフ</w:t>
            </w:r>
          </w:p>
        </w:tc>
        <w:tc>
          <w:tcPr>
            <w:tcW w:w="2548" w:type="dxa"/>
          </w:tcPr>
          <w:p w14:paraId="4599E5E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プロジェクト開始を宣言し、プロジェクト計画について、本件業務の関係者全員で確認する。</w:t>
            </w:r>
          </w:p>
        </w:tc>
        <w:tc>
          <w:tcPr>
            <w:tcW w:w="1425" w:type="dxa"/>
          </w:tcPr>
          <w:p w14:paraId="3C1549C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プロジェクト開始時</w:t>
            </w:r>
          </w:p>
          <w:p w14:paraId="17BB1023" w14:textId="77777777" w:rsidR="00544454" w:rsidRPr="008B4439" w:rsidRDefault="003C3A11"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2015/6/10</w:t>
            </w:r>
          </w:p>
        </w:tc>
        <w:tc>
          <w:tcPr>
            <w:tcW w:w="643" w:type="dxa"/>
          </w:tcPr>
          <w:p w14:paraId="7E66C9D4"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tc>
        <w:tc>
          <w:tcPr>
            <w:tcW w:w="1215" w:type="dxa"/>
          </w:tcPr>
          <w:p w14:paraId="4859D64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397E6332"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40B0433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45105F57"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202660D4"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7B5D5EC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480A209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4790CCC5"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190C76D6"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・プロジェクト責任者</w:t>
            </w:r>
          </w:p>
          <w:p w14:paraId="0E37BE58"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・管理責任者</w:t>
            </w:r>
          </w:p>
          <w:p w14:paraId="0B8DFE34"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615DC843"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tc>
      </w:tr>
      <w:tr w:rsidR="00544454" w:rsidRPr="008B4439" w14:paraId="73BB2817" w14:textId="77777777" w:rsidTr="00EA25D8">
        <w:trPr>
          <w:jc w:val="center"/>
        </w:trPr>
        <w:tc>
          <w:tcPr>
            <w:tcW w:w="490" w:type="dxa"/>
          </w:tcPr>
          <w:p w14:paraId="40DCA2FE"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2</w:t>
            </w:r>
          </w:p>
        </w:tc>
        <w:tc>
          <w:tcPr>
            <w:tcW w:w="1445" w:type="dxa"/>
          </w:tcPr>
          <w:p w14:paraId="6B65CBF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プロジェクト状況報告</w:t>
            </w:r>
          </w:p>
        </w:tc>
        <w:tc>
          <w:tcPr>
            <w:tcW w:w="2548" w:type="dxa"/>
          </w:tcPr>
          <w:p w14:paraId="3B4F30A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プロジェクトの進捗状況及び問題点等について報告する。</w:t>
            </w:r>
          </w:p>
          <w:p w14:paraId="68095F3C"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425" w:type="dxa"/>
          </w:tcPr>
          <w:p w14:paraId="4A977D54" w14:textId="77777777" w:rsidR="00544454" w:rsidRPr="008B4439" w:rsidRDefault="00F2652D" w:rsidP="00A440B3">
            <w:pPr>
              <w:pStyle w:val="af7"/>
              <w:spacing w:line="240" w:lineRule="atLeast"/>
              <w:ind w:leftChars="0" w:left="0"/>
              <w:rPr>
                <w:rFonts w:ascii="ＭＳ 明朝" w:hAnsi="ＭＳ 明朝"/>
                <w:bCs/>
                <w:sz w:val="18"/>
                <w:szCs w:val="18"/>
              </w:rPr>
            </w:pPr>
            <w:r>
              <w:rPr>
                <w:rFonts w:ascii="ＭＳ 明朝" w:hAnsi="ＭＳ 明朝" w:hint="eastAsia"/>
                <w:bCs/>
                <w:sz w:val="18"/>
                <w:szCs w:val="18"/>
              </w:rPr>
              <w:lastRenderedPageBreak/>
              <w:t>週次（必要に応じて</w:t>
            </w:r>
            <w:r w:rsidR="00544454" w:rsidRPr="008B4439">
              <w:rPr>
                <w:rFonts w:ascii="ＭＳ 明朝" w:hAnsi="ＭＳ 明朝" w:hint="eastAsia"/>
                <w:bCs/>
                <w:sz w:val="18"/>
                <w:szCs w:val="18"/>
              </w:rPr>
              <w:t>随時</w:t>
            </w:r>
            <w:r>
              <w:rPr>
                <w:rFonts w:ascii="ＭＳ 明朝" w:hAnsi="ＭＳ 明朝" w:hint="eastAsia"/>
                <w:bCs/>
                <w:sz w:val="18"/>
                <w:szCs w:val="18"/>
              </w:rPr>
              <w:t>）</w:t>
            </w:r>
          </w:p>
        </w:tc>
        <w:tc>
          <w:tcPr>
            <w:tcW w:w="643" w:type="dxa"/>
          </w:tcPr>
          <w:p w14:paraId="30AFD503" w14:textId="77777777" w:rsidR="00EC300A" w:rsidRDefault="00F2652D" w:rsidP="00A440B3">
            <w:pPr>
              <w:pStyle w:val="af7"/>
              <w:spacing w:line="240" w:lineRule="atLeast"/>
              <w:ind w:leftChars="0" w:left="0"/>
              <w:rPr>
                <w:sz w:val="18"/>
                <w:szCs w:val="18"/>
              </w:rPr>
            </w:pPr>
            <w:r w:rsidRPr="00EC300A">
              <w:rPr>
                <w:rFonts w:hint="eastAsia"/>
                <w:sz w:val="18"/>
                <w:szCs w:val="18"/>
              </w:rPr>
              <w:t>対面</w:t>
            </w:r>
          </w:p>
          <w:p w14:paraId="648B913B" w14:textId="77777777" w:rsidR="00EC300A" w:rsidRDefault="00F2652D" w:rsidP="00A440B3">
            <w:pPr>
              <w:pStyle w:val="af7"/>
              <w:spacing w:line="240" w:lineRule="atLeast"/>
              <w:ind w:leftChars="0" w:left="0"/>
              <w:rPr>
                <w:sz w:val="18"/>
                <w:szCs w:val="18"/>
              </w:rPr>
            </w:pPr>
            <w:r w:rsidRPr="00EC300A">
              <w:rPr>
                <w:rFonts w:hint="eastAsia"/>
                <w:sz w:val="18"/>
                <w:szCs w:val="18"/>
              </w:rPr>
              <w:t>又は</w:t>
            </w:r>
          </w:p>
          <w:p w14:paraId="594F66A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lastRenderedPageBreak/>
              <w:t>回覧</w:t>
            </w:r>
          </w:p>
        </w:tc>
        <w:tc>
          <w:tcPr>
            <w:tcW w:w="1215" w:type="dxa"/>
          </w:tcPr>
          <w:p w14:paraId="5622669E"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lastRenderedPageBreak/>
              <w:t>・担当者</w:t>
            </w:r>
          </w:p>
          <w:p w14:paraId="00C79398"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0375D9AE"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5B2CA92C"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5B62F4D3"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7E573C8F"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tc>
      </w:tr>
      <w:tr w:rsidR="00544454" w:rsidRPr="008B4439" w14:paraId="48F87E0C" w14:textId="77777777" w:rsidTr="00EA25D8">
        <w:trPr>
          <w:jc w:val="center"/>
        </w:trPr>
        <w:tc>
          <w:tcPr>
            <w:tcW w:w="490" w:type="dxa"/>
          </w:tcPr>
          <w:p w14:paraId="6DFDFB28" w14:textId="77777777" w:rsidR="00544454" w:rsidRPr="008B4439" w:rsidRDefault="00544454" w:rsidP="00A440B3">
            <w:pPr>
              <w:pStyle w:val="af7"/>
              <w:spacing w:line="240" w:lineRule="atLeast"/>
              <w:ind w:leftChars="0" w:left="0"/>
              <w:jc w:val="center"/>
              <w:rPr>
                <w:rFonts w:ascii="ＭＳ 明朝" w:hAnsi="ＭＳ 明朝"/>
                <w:sz w:val="18"/>
                <w:szCs w:val="18"/>
                <w:lang w:eastAsia="zh-CN"/>
              </w:rPr>
            </w:pPr>
            <w:r w:rsidRPr="008B4439">
              <w:rPr>
                <w:rFonts w:ascii="ＭＳ 明朝" w:hAnsi="ＭＳ 明朝" w:hint="eastAsia"/>
                <w:sz w:val="18"/>
                <w:szCs w:val="18"/>
                <w:lang w:eastAsia="zh-CN"/>
              </w:rPr>
              <w:t>3</w:t>
            </w:r>
          </w:p>
        </w:tc>
        <w:tc>
          <w:tcPr>
            <w:tcW w:w="1445" w:type="dxa"/>
          </w:tcPr>
          <w:p w14:paraId="439910A9"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lang w:eastAsia="zh-CN"/>
              </w:rPr>
              <w:t>工程</w:t>
            </w:r>
            <w:r w:rsidRPr="008B4439">
              <w:rPr>
                <w:rFonts w:ascii="ＭＳ 明朝" w:hAnsi="ＭＳ 明朝" w:hint="eastAsia"/>
                <w:sz w:val="18"/>
                <w:szCs w:val="18"/>
              </w:rPr>
              <w:t>終了判定</w:t>
            </w:r>
          </w:p>
        </w:tc>
        <w:tc>
          <w:tcPr>
            <w:tcW w:w="2548" w:type="dxa"/>
          </w:tcPr>
          <w:p w14:paraId="6221093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成績書を元に品質評価を行い、次工程開始の可否及び次工程への申し送り事項を明確にする。</w:t>
            </w:r>
          </w:p>
        </w:tc>
        <w:tc>
          <w:tcPr>
            <w:tcW w:w="1425" w:type="dxa"/>
          </w:tcPr>
          <w:p w14:paraId="286BA3C7"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①基本設計工程終了時</w:t>
            </w:r>
          </w:p>
          <w:p w14:paraId="4476DB7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②結合テスト工程終了時</w:t>
            </w:r>
          </w:p>
        </w:tc>
        <w:tc>
          <w:tcPr>
            <w:tcW w:w="643" w:type="dxa"/>
          </w:tcPr>
          <w:p w14:paraId="1ECF2E3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回覧</w:t>
            </w:r>
          </w:p>
        </w:tc>
        <w:tc>
          <w:tcPr>
            <w:tcW w:w="1215" w:type="dxa"/>
          </w:tcPr>
          <w:p w14:paraId="0D2CCBB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0A90469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5BF09BD1"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38968B0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026046D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4289670A"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2C42BD6F"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・管理責任者</w:t>
            </w:r>
          </w:p>
          <w:p w14:paraId="176A0ACB"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5A2CBB73"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01202357" w14:textId="77777777" w:rsidR="00544454" w:rsidRPr="008B4439" w:rsidRDefault="00544454" w:rsidP="00A440B3">
            <w:pPr>
              <w:pStyle w:val="af7"/>
              <w:spacing w:line="240" w:lineRule="atLeast"/>
              <w:ind w:leftChars="0" w:left="0"/>
              <w:rPr>
                <w:rFonts w:ascii="ＭＳ 明朝" w:hAnsi="ＭＳ 明朝"/>
                <w:sz w:val="18"/>
                <w:szCs w:val="18"/>
              </w:rPr>
            </w:pPr>
          </w:p>
        </w:tc>
      </w:tr>
      <w:tr w:rsidR="00544454" w:rsidRPr="008B4439" w14:paraId="2224D87D" w14:textId="77777777" w:rsidTr="00EA25D8">
        <w:trPr>
          <w:jc w:val="center"/>
        </w:trPr>
        <w:tc>
          <w:tcPr>
            <w:tcW w:w="490" w:type="dxa"/>
          </w:tcPr>
          <w:p w14:paraId="00086A1B"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4</w:t>
            </w:r>
          </w:p>
        </w:tc>
        <w:tc>
          <w:tcPr>
            <w:tcW w:w="1445" w:type="dxa"/>
          </w:tcPr>
          <w:p w14:paraId="5DDB414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リリース判定</w:t>
            </w:r>
          </w:p>
        </w:tc>
        <w:tc>
          <w:tcPr>
            <w:tcW w:w="2548" w:type="dxa"/>
          </w:tcPr>
          <w:p w14:paraId="3F645F3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総合テスト終了後、試験成績書を元に品質評価を行い、リリースの可否を判定する。</w:t>
            </w:r>
          </w:p>
        </w:tc>
        <w:tc>
          <w:tcPr>
            <w:tcW w:w="1425" w:type="dxa"/>
          </w:tcPr>
          <w:p w14:paraId="08A4C1D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リリース前</w:t>
            </w:r>
          </w:p>
        </w:tc>
        <w:tc>
          <w:tcPr>
            <w:tcW w:w="643" w:type="dxa"/>
          </w:tcPr>
          <w:p w14:paraId="33ACB27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tc>
        <w:tc>
          <w:tcPr>
            <w:tcW w:w="1215" w:type="dxa"/>
          </w:tcPr>
          <w:p w14:paraId="0348426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0628067E"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488DD589"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0445B75D"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019823BC"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・部長</w:t>
            </w:r>
          </w:p>
          <w:p w14:paraId="449F9892"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・ｸﾞﾙｰﾌﾟ長</w:t>
            </w:r>
          </w:p>
          <w:p w14:paraId="39ACF88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p w14:paraId="3BC6152D"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39272E8C"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・プロジェクト責任者</w:t>
            </w:r>
          </w:p>
          <w:p w14:paraId="2F318A7A" w14:textId="77777777" w:rsidR="00544454" w:rsidRPr="008B4439" w:rsidRDefault="00544454" w:rsidP="00A440B3">
            <w:pPr>
              <w:pStyle w:val="af7"/>
              <w:spacing w:line="240" w:lineRule="atLeast"/>
              <w:ind w:leftChars="0" w:left="180" w:hangingChars="100" w:hanging="180"/>
              <w:rPr>
                <w:rFonts w:ascii="ＭＳ 明朝" w:hAnsi="ＭＳ 明朝"/>
                <w:sz w:val="18"/>
                <w:szCs w:val="18"/>
              </w:rPr>
            </w:pPr>
            <w:r w:rsidRPr="008B4439">
              <w:rPr>
                <w:rFonts w:ascii="ＭＳ 明朝" w:hAnsi="ＭＳ 明朝" w:hint="eastAsia"/>
                <w:sz w:val="18"/>
                <w:szCs w:val="18"/>
              </w:rPr>
              <w:t>・管理責任者</w:t>
            </w:r>
          </w:p>
          <w:p w14:paraId="1A9A2717"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・管理者</w:t>
            </w:r>
          </w:p>
          <w:p w14:paraId="26DA5CBF"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・担当者</w:t>
            </w:r>
          </w:p>
        </w:tc>
      </w:tr>
      <w:tr w:rsidR="00544454" w:rsidRPr="008B4439" w14:paraId="56404C07" w14:textId="77777777" w:rsidTr="00EA25D8">
        <w:trPr>
          <w:jc w:val="center"/>
        </w:trPr>
        <w:tc>
          <w:tcPr>
            <w:tcW w:w="490" w:type="dxa"/>
          </w:tcPr>
          <w:p w14:paraId="7A9209B9"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5</w:t>
            </w:r>
          </w:p>
        </w:tc>
        <w:tc>
          <w:tcPr>
            <w:tcW w:w="1445" w:type="dxa"/>
          </w:tcPr>
          <w:p w14:paraId="4F8C080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レビュー</w:t>
            </w:r>
          </w:p>
        </w:tc>
        <w:tc>
          <w:tcPr>
            <w:tcW w:w="2548" w:type="dxa"/>
          </w:tcPr>
          <w:p w14:paraId="4A1BC356"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作成したレビュー対象物を機構が確認及び承認する。</w:t>
            </w:r>
          </w:p>
          <w:p w14:paraId="2621A431"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＜レビュー対象＞</w:t>
            </w:r>
          </w:p>
          <w:p w14:paraId="73A4BF7E" w14:textId="77777777" w:rsidR="00544454" w:rsidRPr="008B4439" w:rsidRDefault="00544454" w:rsidP="00A440B3">
            <w:pPr>
              <w:pStyle w:val="51"/>
              <w:snapToGrid/>
              <w:spacing w:line="240" w:lineRule="atLeast"/>
              <w:ind w:left="0" w:firstLine="0"/>
              <w:rPr>
                <w:rFonts w:ascii="ＭＳ 明朝" w:eastAsia="ＭＳ 明朝" w:hAnsi="ＭＳ 明朝"/>
              </w:rPr>
            </w:pPr>
            <w:r w:rsidRPr="008B4439">
              <w:rPr>
                <w:rFonts w:ascii="ＭＳ 明朝" w:eastAsia="ＭＳ 明朝" w:hAnsi="ＭＳ 明朝" w:hint="eastAsia"/>
              </w:rPr>
              <w:t>①基本設計書</w:t>
            </w:r>
          </w:p>
          <w:p w14:paraId="125340DC"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②総合テスト計画書</w:t>
            </w:r>
          </w:p>
          <w:p w14:paraId="1EEBE39B"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③総合テスト結果報告書</w:t>
            </w:r>
          </w:p>
          <w:p w14:paraId="5A87872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④移行計画等</w:t>
            </w:r>
          </w:p>
        </w:tc>
        <w:tc>
          <w:tcPr>
            <w:tcW w:w="1425" w:type="dxa"/>
          </w:tcPr>
          <w:p w14:paraId="1C59A95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適宜</w:t>
            </w:r>
          </w:p>
          <w:p w14:paraId="36C1EF81" w14:textId="77777777" w:rsidR="00544454" w:rsidRPr="008B4439" w:rsidRDefault="00544454" w:rsidP="00A440B3">
            <w:pPr>
              <w:pStyle w:val="af7"/>
              <w:spacing w:line="240" w:lineRule="atLeast"/>
              <w:ind w:leftChars="0" w:left="0"/>
              <w:rPr>
                <w:rFonts w:ascii="ＭＳ 明朝" w:hAnsi="ＭＳ 明朝"/>
                <w:sz w:val="18"/>
                <w:szCs w:val="18"/>
              </w:rPr>
            </w:pPr>
          </w:p>
        </w:tc>
        <w:tc>
          <w:tcPr>
            <w:tcW w:w="643" w:type="dxa"/>
          </w:tcPr>
          <w:p w14:paraId="490E0898"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p w14:paraId="3A6C9C2A" w14:textId="77777777" w:rsidR="00544454" w:rsidRPr="008B4439" w:rsidRDefault="00544454" w:rsidP="00A440B3">
            <w:pPr>
              <w:rPr>
                <w:rFonts w:ascii="ＭＳ 明朝" w:hAnsi="ＭＳ 明朝"/>
              </w:rPr>
            </w:pPr>
          </w:p>
        </w:tc>
        <w:tc>
          <w:tcPr>
            <w:tcW w:w="1215" w:type="dxa"/>
          </w:tcPr>
          <w:p w14:paraId="73AFD524" w14:textId="77777777" w:rsidR="00544454" w:rsidRPr="008B4439"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w:t>
            </w:r>
            <w:r w:rsidR="00544454" w:rsidRPr="008B4439">
              <w:rPr>
                <w:rFonts w:ascii="ＭＳ 明朝" w:hAnsi="ＭＳ 明朝" w:hint="eastAsia"/>
                <w:sz w:val="18"/>
                <w:szCs w:val="18"/>
              </w:rPr>
              <w:t>担当者</w:t>
            </w:r>
          </w:p>
          <w:p w14:paraId="3B90B6C5" w14:textId="77777777" w:rsidR="00544454" w:rsidRPr="008B4439" w:rsidRDefault="00544454" w:rsidP="00A440B3">
            <w:pPr>
              <w:pStyle w:val="af7"/>
              <w:spacing w:line="240" w:lineRule="atLeast"/>
              <w:ind w:leftChars="0" w:left="0"/>
              <w:rPr>
                <w:rFonts w:ascii="ＭＳ 明朝" w:hAnsi="ＭＳ 明朝"/>
                <w:sz w:val="18"/>
                <w:szCs w:val="18"/>
              </w:rPr>
            </w:pPr>
          </w:p>
          <w:p w14:paraId="39C08499"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141" w:type="dxa"/>
          </w:tcPr>
          <w:p w14:paraId="29ABC40A" w14:textId="77777777" w:rsidR="00544454" w:rsidRPr="008B4439"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w:t>
            </w:r>
            <w:r w:rsidR="00544454" w:rsidRPr="008B4439">
              <w:rPr>
                <w:rFonts w:ascii="ＭＳ 明朝" w:hAnsi="ＭＳ 明朝" w:hint="eastAsia"/>
                <w:sz w:val="18"/>
                <w:szCs w:val="18"/>
              </w:rPr>
              <w:t>担当者</w:t>
            </w:r>
          </w:p>
          <w:p w14:paraId="3D8C8109" w14:textId="77777777" w:rsidR="00544454" w:rsidRPr="008B4439" w:rsidRDefault="00544454" w:rsidP="00A440B3">
            <w:pPr>
              <w:pStyle w:val="af7"/>
              <w:spacing w:line="240" w:lineRule="atLeast"/>
              <w:ind w:leftChars="0" w:left="0"/>
              <w:rPr>
                <w:rFonts w:ascii="ＭＳ 明朝" w:hAnsi="ＭＳ 明朝"/>
                <w:sz w:val="18"/>
                <w:szCs w:val="18"/>
              </w:rPr>
            </w:pPr>
          </w:p>
        </w:tc>
        <w:tc>
          <w:tcPr>
            <w:tcW w:w="1371" w:type="dxa"/>
            <w:gridSpan w:val="2"/>
          </w:tcPr>
          <w:p w14:paraId="523F0219" w14:textId="77777777" w:rsidR="00544454" w:rsidRPr="008B4439"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w:t>
            </w:r>
            <w:r w:rsidR="00544454" w:rsidRPr="008B4439">
              <w:rPr>
                <w:rFonts w:ascii="ＭＳ 明朝" w:hAnsi="ＭＳ 明朝" w:hint="eastAsia"/>
                <w:sz w:val="18"/>
                <w:szCs w:val="18"/>
              </w:rPr>
              <w:t>担当者</w:t>
            </w:r>
          </w:p>
        </w:tc>
      </w:tr>
      <w:tr w:rsidR="00544454" w:rsidRPr="008B4439" w14:paraId="4FCC223E" w14:textId="77777777" w:rsidTr="00A3518E">
        <w:trPr>
          <w:jc w:val="center"/>
        </w:trPr>
        <w:tc>
          <w:tcPr>
            <w:tcW w:w="490" w:type="dxa"/>
          </w:tcPr>
          <w:p w14:paraId="7BB1854D" w14:textId="77777777" w:rsidR="00544454" w:rsidRPr="008B4439" w:rsidRDefault="00544454" w:rsidP="00A440B3">
            <w:pPr>
              <w:pStyle w:val="af7"/>
              <w:spacing w:line="240" w:lineRule="atLeast"/>
              <w:ind w:leftChars="0" w:left="0"/>
              <w:jc w:val="center"/>
              <w:rPr>
                <w:rFonts w:ascii="ＭＳ 明朝" w:hAnsi="ＭＳ 明朝"/>
                <w:sz w:val="18"/>
                <w:szCs w:val="18"/>
              </w:rPr>
            </w:pPr>
            <w:r w:rsidRPr="008B4439">
              <w:rPr>
                <w:rFonts w:ascii="ＭＳ 明朝" w:hAnsi="ＭＳ 明朝" w:hint="eastAsia"/>
                <w:sz w:val="18"/>
                <w:szCs w:val="18"/>
              </w:rPr>
              <w:t>6</w:t>
            </w:r>
          </w:p>
        </w:tc>
        <w:tc>
          <w:tcPr>
            <w:tcW w:w="1445" w:type="dxa"/>
          </w:tcPr>
          <w:p w14:paraId="6453D63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プロジェクト計画変更</w:t>
            </w:r>
          </w:p>
          <w:p w14:paraId="7F4E67A0"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（エスカレーション）</w:t>
            </w:r>
          </w:p>
        </w:tc>
        <w:tc>
          <w:tcPr>
            <w:tcW w:w="2548" w:type="dxa"/>
          </w:tcPr>
          <w:p w14:paraId="7DEA6F4A"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進捗又はプロジェクト全体に影響を及ぼす問題が発生した場合に、対応検討のため適宜開催する。</w:t>
            </w:r>
          </w:p>
        </w:tc>
        <w:tc>
          <w:tcPr>
            <w:tcW w:w="1425" w:type="dxa"/>
          </w:tcPr>
          <w:p w14:paraId="25BC67FD"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適宜</w:t>
            </w:r>
          </w:p>
        </w:tc>
        <w:tc>
          <w:tcPr>
            <w:tcW w:w="643" w:type="dxa"/>
          </w:tcPr>
          <w:p w14:paraId="47EE235C"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対面</w:t>
            </w:r>
          </w:p>
        </w:tc>
        <w:tc>
          <w:tcPr>
            <w:tcW w:w="3727" w:type="dxa"/>
            <w:gridSpan w:val="4"/>
          </w:tcPr>
          <w:p w14:paraId="15CF6115" w14:textId="77777777" w:rsidR="00544454" w:rsidRPr="008B4439" w:rsidRDefault="00544454" w:rsidP="00A440B3">
            <w:pPr>
              <w:pStyle w:val="af7"/>
              <w:spacing w:line="240" w:lineRule="atLeast"/>
              <w:ind w:leftChars="0" w:left="0"/>
              <w:rPr>
                <w:rFonts w:ascii="ＭＳ 明朝" w:hAnsi="ＭＳ 明朝"/>
                <w:sz w:val="18"/>
                <w:szCs w:val="18"/>
              </w:rPr>
            </w:pPr>
            <w:r w:rsidRPr="008B4439">
              <w:rPr>
                <w:rFonts w:ascii="ＭＳ 明朝" w:hAnsi="ＭＳ 明朝" w:hint="eastAsia"/>
                <w:sz w:val="18"/>
                <w:szCs w:val="18"/>
              </w:rPr>
              <w:t>内容に応じて、出席者を決定する。</w:t>
            </w:r>
          </w:p>
        </w:tc>
      </w:tr>
      <w:tr w:rsidR="005313B4" w:rsidRPr="008B4439" w14:paraId="0F457EF5" w14:textId="77777777" w:rsidTr="005313B4">
        <w:trPr>
          <w:jc w:val="center"/>
        </w:trPr>
        <w:tc>
          <w:tcPr>
            <w:tcW w:w="490" w:type="dxa"/>
          </w:tcPr>
          <w:p w14:paraId="654A8687" w14:textId="77777777" w:rsidR="005313B4" w:rsidRDefault="00EC300A" w:rsidP="005313B4">
            <w:pPr>
              <w:pStyle w:val="af7"/>
              <w:spacing w:line="240" w:lineRule="atLeast"/>
              <w:ind w:leftChars="0" w:left="0"/>
              <w:jc w:val="center"/>
              <w:rPr>
                <w:rFonts w:ascii="ＭＳ 明朝" w:hAnsi="ＭＳ 明朝"/>
                <w:sz w:val="18"/>
                <w:szCs w:val="18"/>
              </w:rPr>
            </w:pPr>
            <w:r>
              <w:rPr>
                <w:rFonts w:ascii="ＭＳ 明朝" w:hAnsi="ＭＳ 明朝" w:hint="eastAsia"/>
                <w:sz w:val="18"/>
                <w:szCs w:val="18"/>
              </w:rPr>
              <w:t>7</w:t>
            </w:r>
          </w:p>
        </w:tc>
        <w:tc>
          <w:tcPr>
            <w:tcW w:w="1445" w:type="dxa"/>
          </w:tcPr>
          <w:p w14:paraId="7717D95C"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検討会議</w:t>
            </w:r>
          </w:p>
        </w:tc>
        <w:tc>
          <w:tcPr>
            <w:tcW w:w="2548" w:type="dxa"/>
          </w:tcPr>
          <w:p w14:paraId="68FA82F9"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・個別の課題やタスクへの対応方針の検討</w:t>
            </w:r>
          </w:p>
          <w:p w14:paraId="6D7F81AA" w14:textId="77777777" w:rsidR="005313B4" w:rsidRP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・業務理解の促進</w:t>
            </w:r>
          </w:p>
        </w:tc>
        <w:tc>
          <w:tcPr>
            <w:tcW w:w="1425" w:type="dxa"/>
          </w:tcPr>
          <w:p w14:paraId="4F9E5696"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適宜</w:t>
            </w:r>
          </w:p>
        </w:tc>
        <w:tc>
          <w:tcPr>
            <w:tcW w:w="643" w:type="dxa"/>
          </w:tcPr>
          <w:p w14:paraId="086C8DD7"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対面</w:t>
            </w:r>
          </w:p>
        </w:tc>
        <w:tc>
          <w:tcPr>
            <w:tcW w:w="1215" w:type="dxa"/>
          </w:tcPr>
          <w:p w14:paraId="478A204F"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・担当者</w:t>
            </w:r>
          </w:p>
        </w:tc>
        <w:tc>
          <w:tcPr>
            <w:tcW w:w="1155" w:type="dxa"/>
            <w:gridSpan w:val="2"/>
          </w:tcPr>
          <w:p w14:paraId="1906612D"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・担当者</w:t>
            </w:r>
          </w:p>
        </w:tc>
        <w:tc>
          <w:tcPr>
            <w:tcW w:w="1357" w:type="dxa"/>
          </w:tcPr>
          <w:p w14:paraId="24CAB319" w14:textId="77777777" w:rsidR="005313B4" w:rsidRDefault="005313B4" w:rsidP="00A440B3">
            <w:pPr>
              <w:pStyle w:val="af7"/>
              <w:spacing w:line="240" w:lineRule="atLeast"/>
              <w:ind w:leftChars="0" w:left="0"/>
              <w:rPr>
                <w:rFonts w:ascii="ＭＳ 明朝" w:hAnsi="ＭＳ 明朝"/>
                <w:sz w:val="18"/>
                <w:szCs w:val="18"/>
              </w:rPr>
            </w:pPr>
            <w:r>
              <w:rPr>
                <w:rFonts w:ascii="ＭＳ 明朝" w:hAnsi="ＭＳ 明朝" w:hint="eastAsia"/>
                <w:sz w:val="18"/>
                <w:szCs w:val="18"/>
              </w:rPr>
              <w:t>・担当者</w:t>
            </w:r>
          </w:p>
        </w:tc>
      </w:tr>
    </w:tbl>
    <w:p w14:paraId="78242B4E" w14:textId="77777777" w:rsidR="00AB3730" w:rsidRPr="00544454" w:rsidRDefault="00AB3730" w:rsidP="00AB3730">
      <w:pPr>
        <w:rPr>
          <w:rFonts w:ascii="ＭＳ Ｐ明朝" w:eastAsia="ＭＳ Ｐ明朝" w:hAnsi="ＭＳ Ｐ明朝"/>
          <w:color w:val="000000" w:themeColor="text1"/>
        </w:rPr>
      </w:pPr>
    </w:p>
    <w:p w14:paraId="1E9E5948" w14:textId="77777777" w:rsidR="003139EA" w:rsidRPr="00B577AF" w:rsidRDefault="003139EA" w:rsidP="00CA1CBA">
      <w:pPr>
        <w:pStyle w:val="2"/>
        <w:ind w:left="567"/>
        <w:rPr>
          <w:color w:val="000000" w:themeColor="text1"/>
        </w:rPr>
      </w:pPr>
      <w:bookmarkStart w:id="25" w:name="_Toc45473931"/>
      <w:r w:rsidRPr="00B577AF">
        <w:rPr>
          <w:rFonts w:hint="eastAsia"/>
          <w:color w:val="000000" w:themeColor="text1"/>
        </w:rPr>
        <w:t>連絡方法</w:t>
      </w:r>
      <w:bookmarkEnd w:id="25"/>
    </w:p>
    <w:p w14:paraId="3BD3E211" w14:textId="77777777" w:rsidR="00F80DBE" w:rsidRPr="00B577AF" w:rsidRDefault="003F3B28"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原則</w:t>
      </w:r>
      <w:r w:rsidR="00DB2BA6" w:rsidRPr="00B577AF">
        <w:rPr>
          <w:rFonts w:ascii="ＭＳ Ｐ明朝" w:eastAsia="ＭＳ Ｐ明朝" w:hAnsi="ＭＳ Ｐ明朝" w:hint="eastAsia"/>
          <w:color w:val="000000" w:themeColor="text1"/>
        </w:rPr>
        <w:t>メール</w:t>
      </w:r>
      <w:r w:rsidRPr="00B577AF">
        <w:rPr>
          <w:rFonts w:ascii="ＭＳ Ｐ明朝" w:eastAsia="ＭＳ Ｐ明朝" w:hAnsi="ＭＳ Ｐ明朝" w:hint="eastAsia"/>
          <w:color w:val="000000" w:themeColor="text1"/>
        </w:rPr>
        <w:t>で連絡を行う。</w:t>
      </w:r>
    </w:p>
    <w:p w14:paraId="4A9487E2" w14:textId="375846F4" w:rsidR="003F3B28" w:rsidRPr="00B577AF" w:rsidRDefault="00CC1475" w:rsidP="00A70A6E">
      <w:pPr>
        <w:pStyle w:val="a7"/>
        <w:numPr>
          <w:ilvl w:val="0"/>
          <w:numId w:val="3"/>
        </w:numPr>
        <w:ind w:leftChars="0"/>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3F3B28" w:rsidRPr="00B577AF">
        <w:rPr>
          <w:rFonts w:ascii="ＭＳ Ｐ明朝" w:eastAsia="ＭＳ Ｐ明朝" w:hAnsi="ＭＳ Ｐ明朝" w:hint="eastAsia"/>
          <w:color w:val="000000" w:themeColor="text1"/>
        </w:rPr>
        <w:t>連絡窓口</w:t>
      </w:r>
      <w:r w:rsidR="003F3B28" w:rsidRPr="00B577AF">
        <w:rPr>
          <w:rFonts w:ascii="ＭＳ Ｐ明朝" w:eastAsia="ＭＳ Ｐ明朝" w:hAnsi="ＭＳ Ｐ明朝"/>
          <w:color w:val="000000" w:themeColor="text1"/>
        </w:rPr>
        <w:t xml:space="preserve"> </w:t>
      </w:r>
      <w:r w:rsidR="00C8094C">
        <w:rPr>
          <w:rFonts w:ascii="ＭＳ Ｐ明朝" w:eastAsia="ＭＳ Ｐ明朝" w:hAnsi="ＭＳ Ｐ明朝"/>
          <w:color w:val="000000" w:themeColor="text1"/>
        </w:rPr>
        <w:t>Tran Van B btv@hybrid-technologies.com</w:t>
      </w:r>
    </w:p>
    <w:p w14:paraId="3F2DBD8C" w14:textId="15964FB4" w:rsidR="003F3B28" w:rsidRPr="00B577AF" w:rsidRDefault="00CC1475" w:rsidP="00A70A6E">
      <w:pPr>
        <w:pStyle w:val="a7"/>
        <w:numPr>
          <w:ilvl w:val="0"/>
          <w:numId w:val="3"/>
        </w:numPr>
        <w:ind w:leftChars="0"/>
        <w:rPr>
          <w:rStyle w:val="aa"/>
          <w:rFonts w:ascii="ＭＳ Ｐ明朝" w:eastAsia="ＭＳ Ｐ明朝" w:hAnsi="ＭＳ Ｐ明朝"/>
          <w:color w:val="000000" w:themeColor="text1"/>
          <w:u w:val="none"/>
        </w:rPr>
      </w:pPr>
      <w:r>
        <w:rPr>
          <w:rFonts w:ascii="ＭＳ Ｐ明朝" w:eastAsia="ＭＳ Ｐ明朝" w:hAnsi="ＭＳ Ｐ明朝" w:hint="eastAsia"/>
          <w:color w:val="000000" w:themeColor="text1"/>
        </w:rPr>
        <w:t>HT</w:t>
      </w:r>
      <w:r w:rsidR="00F36F40">
        <w:rPr>
          <w:rFonts w:ascii="ＭＳ Ｐ明朝" w:eastAsia="ＭＳ Ｐ明朝" w:hAnsi="ＭＳ Ｐ明朝" w:hint="eastAsia"/>
          <w:color w:val="000000" w:themeColor="text1"/>
        </w:rPr>
        <w:t xml:space="preserve">　</w:t>
      </w:r>
      <w:r w:rsidR="0052557B" w:rsidRPr="00B577AF">
        <w:rPr>
          <w:rFonts w:ascii="ＭＳ Ｐ明朝" w:eastAsia="ＭＳ Ｐ明朝" w:hAnsi="ＭＳ Ｐ明朝" w:hint="eastAsia"/>
          <w:color w:val="000000" w:themeColor="text1"/>
        </w:rPr>
        <w:t xml:space="preserve">PM　</w:t>
      </w:r>
      <w:r w:rsidR="00C8094C">
        <w:rPr>
          <w:rFonts w:ascii="ＭＳ Ｐ明朝" w:eastAsia="ＭＳ Ｐ明朝" w:hAnsi="ＭＳ Ｐ明朝" w:hint="eastAsia"/>
          <w:color w:val="000000" w:themeColor="text1"/>
        </w:rPr>
        <w:t>N</w:t>
      </w:r>
      <w:r w:rsidR="00C8094C">
        <w:rPr>
          <w:rFonts w:ascii="ＭＳ Ｐ明朝" w:eastAsia="ＭＳ Ｐ明朝" w:hAnsi="ＭＳ Ｐ明朝"/>
          <w:color w:val="000000" w:themeColor="text1"/>
        </w:rPr>
        <w:t>guyen Van A</w:t>
      </w:r>
      <w:r w:rsidR="004649AF">
        <w:rPr>
          <w:rFonts w:ascii="ＭＳ Ｐ明朝" w:eastAsia="ＭＳ Ｐ明朝" w:hAnsi="ＭＳ Ｐ明朝" w:hint="eastAsia"/>
          <w:color w:val="000000" w:themeColor="text1"/>
        </w:rPr>
        <w:t xml:space="preserve"> </w:t>
      </w:r>
      <w:r w:rsidR="00C8094C">
        <w:rPr>
          <w:rFonts w:ascii="ＭＳ Ｐ明朝" w:eastAsia="ＭＳ Ｐ明朝" w:hAnsi="ＭＳ Ｐ明朝"/>
          <w:color w:val="000000" w:themeColor="text1"/>
        </w:rPr>
        <w:t>anv@hybrid-technologies.com</w:t>
      </w:r>
    </w:p>
    <w:p w14:paraId="5CAFC0F8" w14:textId="5A100883" w:rsidR="003F3B28" w:rsidRPr="00B577AF" w:rsidRDefault="009D222C" w:rsidP="00A70A6E">
      <w:pPr>
        <w:pStyle w:val="a7"/>
        <w:numPr>
          <w:ilvl w:val="0"/>
          <w:numId w:val="3"/>
        </w:numPr>
        <w:ind w:leftChars="0"/>
        <w:rPr>
          <w:rFonts w:ascii="ＭＳ Ｐ明朝" w:eastAsia="ＭＳ Ｐ明朝" w:hAnsi="ＭＳ Ｐ明朝"/>
          <w:color w:val="000000" w:themeColor="text1"/>
        </w:rPr>
      </w:pPr>
      <w:r>
        <w:rPr>
          <w:rFonts w:ascii="ＭＳ Ｐ明朝" w:eastAsia="ＭＳ Ｐ明朝" w:hAnsi="ＭＳ Ｐ明朝"/>
          <w:color w:val="000000" w:themeColor="text1"/>
        </w:rPr>
        <w:t>FOS様</w:t>
      </w:r>
      <w:r w:rsidR="003F3B28" w:rsidRPr="00B577AF">
        <w:rPr>
          <w:rFonts w:ascii="ＭＳ Ｐ明朝" w:eastAsia="ＭＳ Ｐ明朝" w:hAnsi="ＭＳ Ｐ明朝"/>
          <w:color w:val="000000" w:themeColor="text1"/>
        </w:rPr>
        <w:t xml:space="preserve"> 連絡窓口</w:t>
      </w:r>
      <w:r w:rsidR="00321D39">
        <w:rPr>
          <w:rFonts w:ascii="ＭＳ Ｐ明朝" w:eastAsia="ＭＳ Ｐ明朝" w:hAnsi="ＭＳ Ｐ明朝" w:hint="eastAsia"/>
          <w:color w:val="000000" w:themeColor="text1"/>
        </w:rPr>
        <w:t xml:space="preserve"> 岡田</w:t>
      </w:r>
      <w:r w:rsidR="00787F89">
        <w:rPr>
          <w:rFonts w:ascii="ＭＳ Ｐ明朝" w:eastAsia="ＭＳ Ｐ明朝" w:hAnsi="ＭＳ Ｐ明朝" w:hint="eastAsia"/>
          <w:color w:val="000000" w:themeColor="text1"/>
        </w:rPr>
        <w:t xml:space="preserve"> </w:t>
      </w:r>
      <w:r w:rsidR="00321D39">
        <w:rPr>
          <w:rFonts w:ascii="ＭＳ Ｐ明朝" w:eastAsia="ＭＳ Ｐ明朝" w:hAnsi="ＭＳ Ｐ明朝" w:hint="eastAsia"/>
          <w:color w:val="000000" w:themeColor="text1"/>
        </w:rPr>
        <w:t>弓</w:t>
      </w:r>
      <w:r w:rsidR="003F3B28" w:rsidRPr="00B577AF">
        <w:rPr>
          <w:rFonts w:ascii="ＭＳ Ｐ明朝" w:eastAsia="ＭＳ Ｐ明朝" w:hAnsi="ＭＳ Ｐ明朝"/>
          <w:color w:val="000000" w:themeColor="text1"/>
        </w:rPr>
        <w:t xml:space="preserve">　</w:t>
      </w:r>
      <w:r w:rsidR="00C8094C">
        <w:rPr>
          <w:rFonts w:ascii="ＭＳ Ｐ明朝" w:eastAsia="ＭＳ Ｐ明朝" w:hAnsi="ＭＳ Ｐ明朝" w:hint="eastAsia"/>
          <w:color w:val="000000" w:themeColor="text1"/>
        </w:rPr>
        <w:t>y</w:t>
      </w:r>
      <w:r w:rsidR="00C8094C">
        <w:rPr>
          <w:rFonts w:ascii="ＭＳ Ｐ明朝" w:eastAsia="ＭＳ Ｐ明朝" w:hAnsi="ＭＳ Ｐ明朝"/>
          <w:color w:val="000000" w:themeColor="text1"/>
        </w:rPr>
        <w:t>umi.okada@</w:t>
      </w:r>
      <w:r w:rsidR="00CC1475">
        <w:rPr>
          <w:rFonts w:ascii="ＭＳ Ｐ明朝" w:eastAsia="ＭＳ Ｐ明朝" w:hAnsi="ＭＳ Ｐ明朝"/>
          <w:color w:val="000000" w:themeColor="text1"/>
        </w:rPr>
        <w:t>fos</w:t>
      </w:r>
      <w:r w:rsidR="00321D39">
        <w:rPr>
          <w:rFonts w:ascii="ＭＳ Ｐ明朝" w:eastAsia="ＭＳ Ｐ明朝" w:hAnsi="ＭＳ Ｐ明朝"/>
          <w:color w:val="000000" w:themeColor="text1"/>
        </w:rPr>
        <w:t>.com</w:t>
      </w:r>
    </w:p>
    <w:p w14:paraId="5D8AC3B5" w14:textId="77777777" w:rsidR="003F3B28" w:rsidRPr="00B577AF" w:rsidRDefault="003F3B28" w:rsidP="0089408C">
      <w:pPr>
        <w:keepNex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緊急連絡は電話を用いる。</w:t>
      </w:r>
    </w:p>
    <w:p w14:paraId="2F82D9E3" w14:textId="3B39B982" w:rsidR="003F3B28" w:rsidRDefault="00CC1475" w:rsidP="00A70A6E">
      <w:pPr>
        <w:pStyle w:val="a7"/>
        <w:numPr>
          <w:ilvl w:val="0"/>
          <w:numId w:val="4"/>
        </w:numPr>
        <w:ind w:leftChars="0"/>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3F3B28" w:rsidRPr="00B577AF">
        <w:rPr>
          <w:rFonts w:ascii="ＭＳ Ｐ明朝" w:eastAsia="ＭＳ Ｐ明朝" w:hAnsi="ＭＳ Ｐ明朝" w:hint="eastAsia"/>
          <w:color w:val="000000" w:themeColor="text1"/>
        </w:rPr>
        <w:t xml:space="preserve"> 品川オフィス</w:t>
      </w:r>
      <w:r w:rsidR="003F3B28" w:rsidRPr="00B577AF">
        <w:rPr>
          <w:rFonts w:ascii="ＭＳ Ｐ明朝" w:eastAsia="ＭＳ Ｐ明朝" w:hAnsi="ＭＳ Ｐ明朝"/>
          <w:color w:val="000000" w:themeColor="text1"/>
        </w:rPr>
        <w:t>: 03-6890-8309</w:t>
      </w:r>
      <w:r w:rsidR="000B3D5C" w:rsidRPr="00B577AF">
        <w:rPr>
          <w:rFonts w:ascii="ＭＳ Ｐ明朝" w:eastAsia="ＭＳ Ｐ明朝" w:hAnsi="ＭＳ Ｐ明朝" w:hint="eastAsia"/>
          <w:color w:val="000000" w:themeColor="text1"/>
        </w:rPr>
        <w:t xml:space="preserve"> </w:t>
      </w:r>
      <w:r w:rsidR="000B3D5C" w:rsidRPr="00B577AF">
        <w:rPr>
          <w:rFonts w:ascii="ＭＳ Ｐ明朝" w:eastAsia="ＭＳ Ｐ明朝" w:hAnsi="ＭＳ Ｐ明朝"/>
          <w:color w:val="000000" w:themeColor="text1"/>
        </w:rPr>
        <w:t>(</w:t>
      </w:r>
      <w:r w:rsidR="007357B6" w:rsidRPr="00B577AF">
        <w:rPr>
          <w:rFonts w:ascii="ＭＳ Ｐ明朝" w:eastAsia="ＭＳ Ｐ明朝" w:hAnsi="ＭＳ Ｐ明朝" w:hint="eastAsia"/>
          <w:color w:val="000000" w:themeColor="text1"/>
        </w:rPr>
        <w:t>平日</w:t>
      </w:r>
      <w:r w:rsidR="00E9686F">
        <w:rPr>
          <w:rFonts w:ascii="ＭＳ Ｐ明朝" w:eastAsia="ＭＳ Ｐ明朝" w:hAnsi="ＭＳ Ｐ明朝" w:hint="eastAsia"/>
          <w:color w:val="000000" w:themeColor="text1"/>
        </w:rPr>
        <w:t>10</w:t>
      </w:r>
      <w:r w:rsidR="000B3D5C" w:rsidRPr="00B577AF">
        <w:rPr>
          <w:rFonts w:ascii="ＭＳ Ｐ明朝" w:eastAsia="ＭＳ Ｐ明朝" w:hAnsi="ＭＳ Ｐ明朝" w:hint="eastAsia"/>
          <w:color w:val="000000" w:themeColor="text1"/>
        </w:rPr>
        <w:t>時～</w:t>
      </w:r>
      <w:r w:rsidR="00E9686F">
        <w:rPr>
          <w:rFonts w:ascii="ＭＳ Ｐ明朝" w:eastAsia="ＭＳ Ｐ明朝" w:hAnsi="ＭＳ Ｐ明朝" w:hint="eastAsia"/>
          <w:color w:val="000000" w:themeColor="text1"/>
        </w:rPr>
        <w:t>17</w:t>
      </w:r>
      <w:r w:rsidR="000B3D5C" w:rsidRPr="00B577AF">
        <w:rPr>
          <w:rFonts w:ascii="ＭＳ Ｐ明朝" w:eastAsia="ＭＳ Ｐ明朝" w:hAnsi="ＭＳ Ｐ明朝" w:hint="eastAsia"/>
          <w:color w:val="000000" w:themeColor="text1"/>
        </w:rPr>
        <w:t>時</w:t>
      </w:r>
      <w:r w:rsidR="000B3D5C" w:rsidRPr="00B577AF">
        <w:rPr>
          <w:rFonts w:ascii="ＭＳ Ｐ明朝" w:eastAsia="ＭＳ Ｐ明朝" w:hAnsi="ＭＳ Ｐ明朝"/>
          <w:color w:val="000000" w:themeColor="text1"/>
        </w:rPr>
        <w:t>)</w:t>
      </w:r>
    </w:p>
    <w:p w14:paraId="49ED98DB" w14:textId="77777777" w:rsidR="001A6718" w:rsidRDefault="001A6718">
      <w:pPr>
        <w:widowControl/>
        <w:jc w:val="left"/>
        <w:rPr>
          <w:rFonts w:ascii="ＭＳ Ｐゴシック" w:eastAsia="ＭＳ Ｐゴシック" w:hAnsi="ＭＳ Ｐゴシック" w:cstheme="majorBidi"/>
          <w:color w:val="000000" w:themeColor="text1"/>
        </w:rPr>
      </w:pPr>
    </w:p>
    <w:p w14:paraId="3B0DD6A9" w14:textId="77777777" w:rsidR="00DB2BA6" w:rsidRPr="00B577AF" w:rsidRDefault="00DB2BA6" w:rsidP="00DB2BA6">
      <w:pPr>
        <w:pStyle w:val="2"/>
        <w:ind w:left="567"/>
        <w:rPr>
          <w:color w:val="000000" w:themeColor="text1"/>
        </w:rPr>
      </w:pPr>
      <w:bookmarkStart w:id="26" w:name="_Toc45473932"/>
      <w:r w:rsidRPr="00B577AF">
        <w:rPr>
          <w:rFonts w:hint="eastAsia"/>
          <w:color w:val="000000" w:themeColor="text1"/>
        </w:rPr>
        <w:lastRenderedPageBreak/>
        <w:t>レビュー計画</w:t>
      </w:r>
      <w:bookmarkEnd w:id="26"/>
    </w:p>
    <w:tbl>
      <w:tblPr>
        <w:tblStyle w:val="a8"/>
        <w:tblW w:w="8797" w:type="dxa"/>
        <w:tblLook w:val="04A0" w:firstRow="1" w:lastRow="0" w:firstColumn="1" w:lastColumn="0" w:noHBand="0" w:noVBand="1"/>
      </w:tblPr>
      <w:tblGrid>
        <w:gridCol w:w="421"/>
        <w:gridCol w:w="2409"/>
        <w:gridCol w:w="1985"/>
        <w:gridCol w:w="1417"/>
        <w:gridCol w:w="2565"/>
      </w:tblGrid>
      <w:tr w:rsidR="00023E4A" w:rsidRPr="0040648B" w14:paraId="692782F2" w14:textId="77777777" w:rsidTr="003B0CC8">
        <w:tc>
          <w:tcPr>
            <w:tcW w:w="421" w:type="dxa"/>
          </w:tcPr>
          <w:p w14:paraId="1CF0E7B7"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w:t>
            </w:r>
          </w:p>
        </w:tc>
        <w:tc>
          <w:tcPr>
            <w:tcW w:w="2409" w:type="dxa"/>
          </w:tcPr>
          <w:p w14:paraId="60F6148C"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レビュー名称</w:t>
            </w:r>
          </w:p>
        </w:tc>
        <w:tc>
          <w:tcPr>
            <w:tcW w:w="1985" w:type="dxa"/>
          </w:tcPr>
          <w:p w14:paraId="5B7F1A1F"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レビュアー</w:t>
            </w:r>
          </w:p>
        </w:tc>
        <w:tc>
          <w:tcPr>
            <w:tcW w:w="1417" w:type="dxa"/>
          </w:tcPr>
          <w:p w14:paraId="3619FA3E"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被レビュアー</w:t>
            </w:r>
          </w:p>
        </w:tc>
        <w:tc>
          <w:tcPr>
            <w:tcW w:w="2565" w:type="dxa"/>
          </w:tcPr>
          <w:p w14:paraId="1DA1F458" w14:textId="77777777" w:rsidR="00023E4A" w:rsidRPr="0040648B" w:rsidRDefault="00023E4A" w:rsidP="00E87334">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レビュー日</w:t>
            </w:r>
          </w:p>
        </w:tc>
      </w:tr>
      <w:tr w:rsidR="00FF53BF" w:rsidRPr="00B577AF" w14:paraId="6C1BB8FB" w14:textId="77777777" w:rsidTr="003B0CC8">
        <w:tc>
          <w:tcPr>
            <w:tcW w:w="421" w:type="dxa"/>
          </w:tcPr>
          <w:p w14:paraId="2BD779D9" w14:textId="77777777" w:rsidR="00FF53BF"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１</w:t>
            </w:r>
          </w:p>
        </w:tc>
        <w:tc>
          <w:tcPr>
            <w:tcW w:w="2409" w:type="dxa"/>
          </w:tcPr>
          <w:p w14:paraId="046A3DF2" w14:textId="77777777" w:rsidR="00FF53BF" w:rsidRPr="00B577AF" w:rsidRDefault="00FF53BF" w:rsidP="00563E9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開発環境設定レビュー</w:t>
            </w:r>
          </w:p>
        </w:tc>
        <w:tc>
          <w:tcPr>
            <w:tcW w:w="1985" w:type="dxa"/>
          </w:tcPr>
          <w:p w14:paraId="7AD724A8" w14:textId="749493CB" w:rsidR="00FF53BF"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074648" w:rsidRPr="00B577AF">
              <w:rPr>
                <w:rFonts w:ascii="ＭＳ Ｐ明朝" w:eastAsia="ＭＳ Ｐ明朝" w:hAnsi="ＭＳ Ｐ明朝" w:hint="eastAsia"/>
                <w:color w:val="000000" w:themeColor="text1"/>
              </w:rPr>
              <w:t>情報システム部</w:t>
            </w:r>
          </w:p>
        </w:tc>
        <w:tc>
          <w:tcPr>
            <w:tcW w:w="1417" w:type="dxa"/>
          </w:tcPr>
          <w:p w14:paraId="2AA646A1" w14:textId="72DFA0F8" w:rsidR="00FF53BF"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47F0633B" w14:textId="77777777" w:rsidR="00FF53BF" w:rsidRDefault="00074648" w:rsidP="00214677">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平成27年6月2</w:t>
            </w:r>
            <w:r w:rsidR="00730E63">
              <w:rPr>
                <w:rFonts w:ascii="ＭＳ Ｐ明朝" w:eastAsia="ＭＳ Ｐ明朝" w:hAnsi="ＭＳ Ｐ明朝" w:hint="eastAsia"/>
                <w:color w:val="000000" w:themeColor="text1"/>
              </w:rPr>
              <w:t>3</w:t>
            </w:r>
            <w:r>
              <w:rPr>
                <w:rFonts w:ascii="ＭＳ Ｐ明朝" w:eastAsia="ＭＳ Ｐ明朝" w:hAnsi="ＭＳ Ｐ明朝" w:hint="eastAsia"/>
                <w:color w:val="000000" w:themeColor="text1"/>
              </w:rPr>
              <w:t>日</w:t>
            </w:r>
          </w:p>
        </w:tc>
      </w:tr>
      <w:tr w:rsidR="00023E4A" w:rsidRPr="00B577AF" w14:paraId="26712230" w14:textId="77777777" w:rsidTr="003B0CC8">
        <w:tc>
          <w:tcPr>
            <w:tcW w:w="421" w:type="dxa"/>
          </w:tcPr>
          <w:p w14:paraId="7E945A42"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2</w:t>
            </w:r>
          </w:p>
        </w:tc>
        <w:tc>
          <w:tcPr>
            <w:tcW w:w="2409" w:type="dxa"/>
          </w:tcPr>
          <w:p w14:paraId="1C579788" w14:textId="77777777" w:rsidR="00563E96" w:rsidRPr="00B577AF" w:rsidRDefault="00023E4A" w:rsidP="00563E9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設計書</w:t>
            </w:r>
            <w:r w:rsidR="00563E96">
              <w:rPr>
                <w:rFonts w:ascii="ＭＳ Ｐ明朝" w:eastAsia="ＭＳ Ｐ明朝" w:hAnsi="ＭＳ Ｐ明朝" w:hint="eastAsia"/>
                <w:color w:val="000000" w:themeColor="text1"/>
              </w:rPr>
              <w:t>中間レビュー</w:t>
            </w:r>
          </w:p>
        </w:tc>
        <w:tc>
          <w:tcPr>
            <w:tcW w:w="1985" w:type="dxa"/>
          </w:tcPr>
          <w:p w14:paraId="675CF221" w14:textId="4EB1CC82"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p w14:paraId="73C1BEE4" w14:textId="051A10EA" w:rsidR="00AF3907"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各業務部門</w:t>
            </w:r>
          </w:p>
        </w:tc>
        <w:tc>
          <w:tcPr>
            <w:tcW w:w="1417" w:type="dxa"/>
          </w:tcPr>
          <w:p w14:paraId="6AC52809" w14:textId="1628BB0E"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289DE12D" w14:textId="77777777" w:rsidR="001C3080" w:rsidRDefault="00150FA8" w:rsidP="00214677">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Pr>
                <w:rFonts w:ascii="ＭＳ Ｐ明朝" w:eastAsia="ＭＳ Ｐ明朝" w:hAnsi="ＭＳ Ｐ明朝"/>
                <w:color w:val="000000" w:themeColor="text1"/>
              </w:rPr>
              <w:t>7</w:t>
            </w:r>
            <w:r w:rsidRPr="00214677">
              <w:rPr>
                <w:rFonts w:ascii="ＭＳ Ｐ明朝" w:eastAsia="ＭＳ Ｐ明朝" w:hAnsi="ＭＳ Ｐ明朝" w:hint="eastAsia"/>
                <w:color w:val="000000" w:themeColor="text1"/>
              </w:rPr>
              <w:t>月</w:t>
            </w:r>
            <w:r w:rsidR="00631225">
              <w:rPr>
                <w:rFonts w:ascii="ＭＳ Ｐ明朝" w:eastAsia="ＭＳ Ｐ明朝" w:hAnsi="ＭＳ Ｐ明朝" w:hint="eastAsia"/>
                <w:color w:val="000000" w:themeColor="text1"/>
              </w:rPr>
              <w:t>6</w:t>
            </w:r>
            <w:r w:rsidRPr="00214677">
              <w:rPr>
                <w:rFonts w:ascii="ＭＳ Ｐ明朝" w:eastAsia="ＭＳ Ｐ明朝" w:hAnsi="ＭＳ Ｐ明朝" w:hint="eastAsia"/>
                <w:color w:val="000000" w:themeColor="text1"/>
              </w:rPr>
              <w:t>日</w:t>
            </w:r>
            <w:r>
              <w:rPr>
                <w:rFonts w:ascii="ＭＳ Ｐ明朝" w:eastAsia="ＭＳ Ｐ明朝" w:hAnsi="ＭＳ Ｐ明朝" w:hint="eastAsia"/>
                <w:color w:val="000000" w:themeColor="text1"/>
              </w:rPr>
              <w:t>～</w:t>
            </w:r>
          </w:p>
          <w:p w14:paraId="4BD43139" w14:textId="77777777" w:rsidR="00214677" w:rsidRPr="00B577AF" w:rsidRDefault="0020672D" w:rsidP="0020672D">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150FA8" w:rsidRPr="00214677">
              <w:rPr>
                <w:rFonts w:ascii="ＭＳ Ｐ明朝" w:eastAsia="ＭＳ Ｐ明朝" w:hAnsi="ＭＳ Ｐ明朝" w:hint="eastAsia"/>
                <w:color w:val="000000" w:themeColor="text1"/>
              </w:rPr>
              <w:t>平成27年</w:t>
            </w:r>
            <w:r w:rsidR="00150FA8">
              <w:rPr>
                <w:rFonts w:ascii="ＭＳ Ｐ明朝" w:eastAsia="ＭＳ Ｐ明朝" w:hAnsi="ＭＳ Ｐ明朝"/>
                <w:color w:val="000000" w:themeColor="text1"/>
              </w:rPr>
              <w:t>7</w:t>
            </w:r>
            <w:r w:rsidR="00150FA8" w:rsidRPr="00214677">
              <w:rPr>
                <w:rFonts w:ascii="ＭＳ Ｐ明朝" w:eastAsia="ＭＳ Ｐ明朝" w:hAnsi="ＭＳ Ｐ明朝" w:hint="eastAsia"/>
                <w:color w:val="000000" w:themeColor="text1"/>
              </w:rPr>
              <w:t>月</w:t>
            </w:r>
            <w:r w:rsidR="00631225">
              <w:rPr>
                <w:rFonts w:ascii="ＭＳ Ｐ明朝" w:eastAsia="ＭＳ Ｐ明朝" w:hAnsi="ＭＳ Ｐ明朝" w:hint="eastAsia"/>
                <w:color w:val="000000" w:themeColor="text1"/>
              </w:rPr>
              <w:t>7</w:t>
            </w:r>
            <w:r w:rsidR="00150FA8" w:rsidRPr="00214677">
              <w:rPr>
                <w:rFonts w:ascii="ＭＳ Ｐ明朝" w:eastAsia="ＭＳ Ｐ明朝" w:hAnsi="ＭＳ Ｐ明朝" w:hint="eastAsia"/>
                <w:color w:val="000000" w:themeColor="text1"/>
              </w:rPr>
              <w:t>日</w:t>
            </w:r>
          </w:p>
        </w:tc>
      </w:tr>
      <w:tr w:rsidR="00023E4A" w:rsidRPr="00B577AF" w14:paraId="094248DC" w14:textId="77777777" w:rsidTr="003B0CC8">
        <w:tc>
          <w:tcPr>
            <w:tcW w:w="421" w:type="dxa"/>
          </w:tcPr>
          <w:p w14:paraId="5D39540B"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3</w:t>
            </w:r>
          </w:p>
        </w:tc>
        <w:tc>
          <w:tcPr>
            <w:tcW w:w="2409" w:type="dxa"/>
          </w:tcPr>
          <w:p w14:paraId="7B5A0435" w14:textId="77777777" w:rsidR="00023E4A" w:rsidRPr="00B577AF" w:rsidRDefault="00023E4A" w:rsidP="00563E9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設計書</w:t>
            </w:r>
            <w:r w:rsidR="00DB3282" w:rsidRPr="00B577AF">
              <w:rPr>
                <w:rFonts w:ascii="ＭＳ Ｐ明朝" w:eastAsia="ＭＳ Ｐ明朝" w:hAnsi="ＭＳ Ｐ明朝" w:hint="eastAsia"/>
                <w:color w:val="000000" w:themeColor="text1"/>
              </w:rPr>
              <w:t>レビュー</w:t>
            </w:r>
          </w:p>
        </w:tc>
        <w:tc>
          <w:tcPr>
            <w:tcW w:w="1985" w:type="dxa"/>
          </w:tcPr>
          <w:p w14:paraId="476059C4" w14:textId="4000BFEE"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tc>
        <w:tc>
          <w:tcPr>
            <w:tcW w:w="1417" w:type="dxa"/>
          </w:tcPr>
          <w:p w14:paraId="56609F6D" w14:textId="1DC90104"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53D0EFAA" w14:textId="77777777" w:rsidR="001C3080" w:rsidRDefault="00214677" w:rsidP="00214677">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20672D">
              <w:rPr>
                <w:rFonts w:ascii="ＭＳ Ｐ明朝" w:eastAsia="ＭＳ Ｐ明朝" w:hAnsi="ＭＳ Ｐ明朝" w:hint="eastAsia"/>
                <w:color w:val="000000" w:themeColor="text1"/>
              </w:rPr>
              <w:t>7</w:t>
            </w:r>
            <w:r w:rsidRPr="00214677">
              <w:rPr>
                <w:rFonts w:ascii="ＭＳ Ｐ明朝" w:eastAsia="ＭＳ Ｐ明朝" w:hAnsi="ＭＳ Ｐ明朝" w:hint="eastAsia"/>
                <w:color w:val="000000" w:themeColor="text1"/>
              </w:rPr>
              <w:t>月</w:t>
            </w:r>
            <w:r w:rsidR="0020672D">
              <w:rPr>
                <w:rFonts w:ascii="ＭＳ Ｐ明朝" w:eastAsia="ＭＳ Ｐ明朝" w:hAnsi="ＭＳ Ｐ明朝" w:hint="eastAsia"/>
                <w:color w:val="000000" w:themeColor="text1"/>
              </w:rPr>
              <w:t>13</w:t>
            </w:r>
            <w:r w:rsidRPr="00214677">
              <w:rPr>
                <w:rFonts w:ascii="ＭＳ Ｐ明朝" w:eastAsia="ＭＳ Ｐ明朝" w:hAnsi="ＭＳ Ｐ明朝" w:hint="eastAsia"/>
                <w:color w:val="000000" w:themeColor="text1"/>
              </w:rPr>
              <w:t>日</w:t>
            </w:r>
            <w:r w:rsidR="00150FA8">
              <w:rPr>
                <w:rFonts w:ascii="ＭＳ Ｐ明朝" w:eastAsia="ＭＳ Ｐ明朝" w:hAnsi="ＭＳ Ｐ明朝" w:hint="eastAsia"/>
                <w:color w:val="000000" w:themeColor="text1"/>
              </w:rPr>
              <w:t>～</w:t>
            </w:r>
          </w:p>
          <w:p w14:paraId="11872926" w14:textId="77777777" w:rsidR="00214677" w:rsidRPr="00B577AF" w:rsidRDefault="0020672D" w:rsidP="0020672D">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150FA8" w:rsidRPr="00214677">
              <w:rPr>
                <w:rFonts w:ascii="ＭＳ Ｐ明朝" w:eastAsia="ＭＳ Ｐ明朝" w:hAnsi="ＭＳ Ｐ明朝" w:hint="eastAsia"/>
                <w:color w:val="000000" w:themeColor="text1"/>
              </w:rPr>
              <w:t>平成27年</w:t>
            </w:r>
            <w:r>
              <w:rPr>
                <w:rFonts w:ascii="ＭＳ Ｐ明朝" w:eastAsia="ＭＳ Ｐ明朝" w:hAnsi="ＭＳ Ｐ明朝" w:hint="eastAsia"/>
                <w:color w:val="000000" w:themeColor="text1"/>
              </w:rPr>
              <w:t>7</w:t>
            </w:r>
            <w:r w:rsidR="00150FA8"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14</w:t>
            </w:r>
            <w:r w:rsidR="00150FA8" w:rsidRPr="00214677">
              <w:rPr>
                <w:rFonts w:ascii="ＭＳ Ｐ明朝" w:eastAsia="ＭＳ Ｐ明朝" w:hAnsi="ＭＳ Ｐ明朝" w:hint="eastAsia"/>
                <w:color w:val="000000" w:themeColor="text1"/>
              </w:rPr>
              <w:t>日</w:t>
            </w:r>
          </w:p>
        </w:tc>
      </w:tr>
      <w:tr w:rsidR="00023E4A" w:rsidRPr="00B577AF" w14:paraId="2B22A7C6" w14:textId="77777777" w:rsidTr="003B0CC8">
        <w:tc>
          <w:tcPr>
            <w:tcW w:w="421" w:type="dxa"/>
          </w:tcPr>
          <w:p w14:paraId="4EF1E049"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4</w:t>
            </w:r>
          </w:p>
        </w:tc>
        <w:tc>
          <w:tcPr>
            <w:tcW w:w="2409" w:type="dxa"/>
          </w:tcPr>
          <w:p w14:paraId="30362B7C" w14:textId="77777777" w:rsidR="00023E4A" w:rsidRPr="00B577AF" w:rsidRDefault="00023E4A" w:rsidP="00DB2BA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単体テスト結果</w:t>
            </w:r>
            <w:r w:rsidR="00DB3282" w:rsidRPr="00B577AF">
              <w:rPr>
                <w:rFonts w:ascii="ＭＳ Ｐ明朝" w:eastAsia="ＭＳ Ｐ明朝" w:hAnsi="ＭＳ Ｐ明朝" w:hint="eastAsia"/>
                <w:color w:val="000000" w:themeColor="text1"/>
              </w:rPr>
              <w:t>レビュー</w:t>
            </w:r>
          </w:p>
        </w:tc>
        <w:tc>
          <w:tcPr>
            <w:tcW w:w="1985" w:type="dxa"/>
          </w:tcPr>
          <w:p w14:paraId="292EFB28" w14:textId="7BA4A0C4"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tc>
        <w:tc>
          <w:tcPr>
            <w:tcW w:w="1417" w:type="dxa"/>
          </w:tcPr>
          <w:p w14:paraId="0A65EF79" w14:textId="6FBC428E"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03A0A271" w14:textId="77777777" w:rsidR="001C3080" w:rsidRDefault="00214677" w:rsidP="001C3080">
            <w:pPr>
              <w:ind w:left="630" w:hangingChars="300" w:hanging="630"/>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3158D5">
              <w:rPr>
                <w:rFonts w:ascii="ＭＳ Ｐ明朝" w:eastAsia="ＭＳ Ｐ明朝" w:hAnsi="ＭＳ Ｐ明朝"/>
                <w:color w:val="000000" w:themeColor="text1"/>
              </w:rPr>
              <w:t>8</w:t>
            </w:r>
            <w:r w:rsidRPr="00214677">
              <w:rPr>
                <w:rFonts w:ascii="ＭＳ Ｐ明朝" w:eastAsia="ＭＳ Ｐ明朝" w:hAnsi="ＭＳ Ｐ明朝" w:hint="eastAsia"/>
                <w:color w:val="000000" w:themeColor="text1"/>
              </w:rPr>
              <w:t>月</w:t>
            </w:r>
            <w:r w:rsidR="00844F18">
              <w:rPr>
                <w:rFonts w:ascii="ＭＳ Ｐ明朝" w:eastAsia="ＭＳ Ｐ明朝" w:hAnsi="ＭＳ Ｐ明朝" w:hint="eastAsia"/>
                <w:color w:val="000000" w:themeColor="text1"/>
              </w:rPr>
              <w:t>10</w:t>
            </w:r>
            <w:r w:rsidRPr="00214677">
              <w:rPr>
                <w:rFonts w:ascii="ＭＳ Ｐ明朝" w:eastAsia="ＭＳ Ｐ明朝" w:hAnsi="ＭＳ Ｐ明朝" w:hint="eastAsia"/>
                <w:color w:val="000000" w:themeColor="text1"/>
              </w:rPr>
              <w:t>日</w:t>
            </w:r>
            <w:r w:rsidR="003158D5">
              <w:rPr>
                <w:rFonts w:ascii="ＭＳ Ｐ明朝" w:eastAsia="ＭＳ Ｐ明朝" w:hAnsi="ＭＳ Ｐ明朝" w:hint="eastAsia"/>
                <w:color w:val="000000" w:themeColor="text1"/>
              </w:rPr>
              <w:t>～</w:t>
            </w:r>
          </w:p>
          <w:p w14:paraId="44848658" w14:textId="77777777" w:rsidR="00023E4A" w:rsidRPr="00B577AF" w:rsidRDefault="00844F18" w:rsidP="00844F18">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3158D5" w:rsidRPr="00214677">
              <w:rPr>
                <w:rFonts w:ascii="ＭＳ Ｐ明朝" w:eastAsia="ＭＳ Ｐ明朝" w:hAnsi="ＭＳ Ｐ明朝" w:hint="eastAsia"/>
                <w:color w:val="000000" w:themeColor="text1"/>
              </w:rPr>
              <w:t>平成27年</w:t>
            </w:r>
            <w:r w:rsidR="00E66822">
              <w:rPr>
                <w:rFonts w:ascii="ＭＳ Ｐ明朝" w:eastAsia="ＭＳ Ｐ明朝" w:hAnsi="ＭＳ Ｐ明朝"/>
                <w:color w:val="000000" w:themeColor="text1"/>
              </w:rPr>
              <w:t>8</w:t>
            </w:r>
            <w:r w:rsidR="003158D5"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11</w:t>
            </w:r>
            <w:r w:rsidR="003158D5" w:rsidRPr="00214677">
              <w:rPr>
                <w:rFonts w:ascii="ＭＳ Ｐ明朝" w:eastAsia="ＭＳ Ｐ明朝" w:hAnsi="ＭＳ Ｐ明朝" w:hint="eastAsia"/>
                <w:color w:val="000000" w:themeColor="text1"/>
              </w:rPr>
              <w:t>日</w:t>
            </w:r>
          </w:p>
        </w:tc>
      </w:tr>
      <w:tr w:rsidR="00023E4A" w:rsidRPr="00B577AF" w14:paraId="70886C35" w14:textId="77777777" w:rsidTr="003B0CC8">
        <w:tc>
          <w:tcPr>
            <w:tcW w:w="421" w:type="dxa"/>
          </w:tcPr>
          <w:p w14:paraId="6B8B2D8B"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5</w:t>
            </w:r>
          </w:p>
        </w:tc>
        <w:tc>
          <w:tcPr>
            <w:tcW w:w="2409" w:type="dxa"/>
          </w:tcPr>
          <w:p w14:paraId="555F2CCC" w14:textId="77777777" w:rsidR="00023E4A" w:rsidRPr="00B577AF" w:rsidRDefault="00023E4A" w:rsidP="00DB2BA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結合テスト結果</w:t>
            </w:r>
            <w:r w:rsidR="00DB3282" w:rsidRPr="00B577AF">
              <w:rPr>
                <w:rFonts w:ascii="ＭＳ Ｐ明朝" w:eastAsia="ＭＳ Ｐ明朝" w:hAnsi="ＭＳ Ｐ明朝" w:hint="eastAsia"/>
                <w:color w:val="000000" w:themeColor="text1"/>
              </w:rPr>
              <w:t>レビュー</w:t>
            </w:r>
          </w:p>
        </w:tc>
        <w:tc>
          <w:tcPr>
            <w:tcW w:w="1985" w:type="dxa"/>
          </w:tcPr>
          <w:p w14:paraId="3F467F54" w14:textId="40309F38" w:rsidR="00023E4A" w:rsidRPr="00B577AF" w:rsidRDefault="00E532CC"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tc>
        <w:tc>
          <w:tcPr>
            <w:tcW w:w="1417" w:type="dxa"/>
          </w:tcPr>
          <w:p w14:paraId="0E8F7E9A" w14:textId="7DED0B2A"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31F89F8E" w14:textId="77777777" w:rsidR="001C3080" w:rsidRDefault="00AB4662" w:rsidP="00DB2BA6">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6B72F4">
              <w:rPr>
                <w:rFonts w:ascii="ＭＳ Ｐ明朝" w:eastAsia="ＭＳ Ｐ明朝" w:hAnsi="ＭＳ Ｐ明朝" w:hint="eastAsia"/>
                <w:color w:val="000000" w:themeColor="text1"/>
              </w:rPr>
              <w:t>8</w:t>
            </w:r>
            <w:r w:rsidRPr="00214677">
              <w:rPr>
                <w:rFonts w:ascii="ＭＳ Ｐ明朝" w:eastAsia="ＭＳ Ｐ明朝" w:hAnsi="ＭＳ Ｐ明朝" w:hint="eastAsia"/>
                <w:color w:val="000000" w:themeColor="text1"/>
              </w:rPr>
              <w:t>月</w:t>
            </w:r>
            <w:r w:rsidR="006B72F4">
              <w:rPr>
                <w:rFonts w:ascii="ＭＳ Ｐ明朝" w:eastAsia="ＭＳ Ｐ明朝" w:hAnsi="ＭＳ Ｐ明朝" w:hint="eastAsia"/>
                <w:color w:val="000000" w:themeColor="text1"/>
              </w:rPr>
              <w:t>17</w:t>
            </w:r>
            <w:r w:rsidRPr="00214677">
              <w:rPr>
                <w:rFonts w:ascii="ＭＳ Ｐ明朝" w:eastAsia="ＭＳ Ｐ明朝" w:hAnsi="ＭＳ Ｐ明朝" w:hint="eastAsia"/>
                <w:color w:val="000000" w:themeColor="text1"/>
              </w:rPr>
              <w:t>日</w:t>
            </w:r>
            <w:r w:rsidR="00364C97">
              <w:rPr>
                <w:rFonts w:ascii="ＭＳ Ｐ明朝" w:eastAsia="ＭＳ Ｐ明朝" w:hAnsi="ＭＳ Ｐ明朝" w:hint="eastAsia"/>
                <w:color w:val="000000" w:themeColor="text1"/>
              </w:rPr>
              <w:t>～</w:t>
            </w:r>
          </w:p>
          <w:p w14:paraId="2A0DDA9C" w14:textId="77777777" w:rsidR="00214677" w:rsidRPr="00B577AF" w:rsidRDefault="006B72F4" w:rsidP="00F865EA">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364C97" w:rsidRPr="00214677">
              <w:rPr>
                <w:rFonts w:ascii="ＭＳ Ｐ明朝" w:eastAsia="ＭＳ Ｐ明朝" w:hAnsi="ＭＳ Ｐ明朝" w:hint="eastAsia"/>
                <w:color w:val="000000" w:themeColor="text1"/>
              </w:rPr>
              <w:t>平成27年</w:t>
            </w:r>
            <w:r w:rsidR="00F865EA">
              <w:rPr>
                <w:rFonts w:ascii="ＭＳ Ｐ明朝" w:eastAsia="ＭＳ Ｐ明朝" w:hAnsi="ＭＳ Ｐ明朝" w:hint="eastAsia"/>
                <w:color w:val="000000" w:themeColor="text1"/>
              </w:rPr>
              <w:t>8</w:t>
            </w:r>
            <w:r w:rsidR="00364C97"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18</w:t>
            </w:r>
            <w:r w:rsidR="00364C97" w:rsidRPr="00214677">
              <w:rPr>
                <w:rFonts w:ascii="ＭＳ Ｐ明朝" w:eastAsia="ＭＳ Ｐ明朝" w:hAnsi="ＭＳ Ｐ明朝" w:hint="eastAsia"/>
                <w:color w:val="000000" w:themeColor="text1"/>
              </w:rPr>
              <w:t>日</w:t>
            </w:r>
          </w:p>
        </w:tc>
      </w:tr>
      <w:tr w:rsidR="00023E4A" w:rsidRPr="00B577AF" w14:paraId="7AA673ED" w14:textId="77777777" w:rsidTr="003B0CC8">
        <w:tc>
          <w:tcPr>
            <w:tcW w:w="421" w:type="dxa"/>
          </w:tcPr>
          <w:p w14:paraId="3CAC2FC8" w14:textId="77777777" w:rsidR="00023E4A" w:rsidRPr="00B577AF" w:rsidRDefault="000D1A10"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6</w:t>
            </w:r>
          </w:p>
        </w:tc>
        <w:tc>
          <w:tcPr>
            <w:tcW w:w="2409" w:type="dxa"/>
          </w:tcPr>
          <w:p w14:paraId="34B1CF51" w14:textId="77777777" w:rsidR="00023E4A" w:rsidRPr="00B577AF" w:rsidRDefault="00023E4A" w:rsidP="00DB2BA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総合テスト結果</w:t>
            </w:r>
            <w:r w:rsidR="00DB3282" w:rsidRPr="00B577AF">
              <w:rPr>
                <w:rFonts w:ascii="ＭＳ Ｐ明朝" w:eastAsia="ＭＳ Ｐ明朝" w:hAnsi="ＭＳ Ｐ明朝" w:hint="eastAsia"/>
                <w:color w:val="000000" w:themeColor="text1"/>
              </w:rPr>
              <w:t>レビュー</w:t>
            </w:r>
          </w:p>
        </w:tc>
        <w:tc>
          <w:tcPr>
            <w:tcW w:w="1985" w:type="dxa"/>
          </w:tcPr>
          <w:p w14:paraId="246B3117" w14:textId="07A021F4" w:rsidR="00AF3907" w:rsidRPr="00B577AF" w:rsidRDefault="00E532CC" w:rsidP="00AF3907">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情報システム部</w:t>
            </w:r>
          </w:p>
          <w:p w14:paraId="3F4710F4" w14:textId="216D9ED4" w:rsidR="00023E4A" w:rsidRPr="00B577AF" w:rsidRDefault="00E532CC" w:rsidP="00AF3907">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HT</w:t>
            </w:r>
            <w:r w:rsidR="00AF3907" w:rsidRPr="00B577AF">
              <w:rPr>
                <w:rFonts w:ascii="ＭＳ Ｐ明朝" w:eastAsia="ＭＳ Ｐ明朝" w:hAnsi="ＭＳ Ｐ明朝" w:hint="eastAsia"/>
                <w:color w:val="000000" w:themeColor="text1"/>
              </w:rPr>
              <w:t>各業務部門</w:t>
            </w:r>
          </w:p>
        </w:tc>
        <w:tc>
          <w:tcPr>
            <w:tcW w:w="1417" w:type="dxa"/>
          </w:tcPr>
          <w:p w14:paraId="24623310" w14:textId="6388024D" w:rsidR="00023E4A" w:rsidRPr="00B577AF" w:rsidRDefault="00D66DB6" w:rsidP="00DB2BA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p>
        </w:tc>
        <w:tc>
          <w:tcPr>
            <w:tcW w:w="2565" w:type="dxa"/>
          </w:tcPr>
          <w:p w14:paraId="664DBF28" w14:textId="77777777" w:rsidR="001C3080" w:rsidRDefault="000A66FD" w:rsidP="0046363F">
            <w:pPr>
              <w:rPr>
                <w:rFonts w:ascii="ＭＳ Ｐ明朝" w:eastAsia="ＭＳ Ｐ明朝" w:hAnsi="ＭＳ Ｐ明朝"/>
                <w:color w:val="000000" w:themeColor="text1"/>
              </w:rPr>
            </w:pPr>
            <w:r w:rsidRPr="00214677">
              <w:rPr>
                <w:rFonts w:ascii="ＭＳ Ｐ明朝" w:eastAsia="ＭＳ Ｐ明朝" w:hAnsi="ＭＳ Ｐ明朝" w:hint="eastAsia"/>
                <w:color w:val="000000" w:themeColor="text1"/>
              </w:rPr>
              <w:t>平成27年</w:t>
            </w:r>
            <w:r w:rsidR="00FE6453">
              <w:rPr>
                <w:rFonts w:ascii="ＭＳ Ｐ明朝" w:eastAsia="ＭＳ Ｐ明朝" w:hAnsi="ＭＳ Ｐ明朝" w:hint="eastAsia"/>
                <w:color w:val="000000" w:themeColor="text1"/>
              </w:rPr>
              <w:t>8</w:t>
            </w:r>
            <w:r w:rsidRPr="00214677">
              <w:rPr>
                <w:rFonts w:ascii="ＭＳ Ｐ明朝" w:eastAsia="ＭＳ Ｐ明朝" w:hAnsi="ＭＳ Ｐ明朝" w:hint="eastAsia"/>
                <w:color w:val="000000" w:themeColor="text1"/>
              </w:rPr>
              <w:t>月</w:t>
            </w:r>
            <w:r w:rsidR="00FE6453">
              <w:rPr>
                <w:rFonts w:ascii="ＭＳ Ｐ明朝" w:eastAsia="ＭＳ Ｐ明朝" w:hAnsi="ＭＳ Ｐ明朝" w:hint="eastAsia"/>
                <w:color w:val="000000" w:themeColor="text1"/>
              </w:rPr>
              <w:t>27</w:t>
            </w:r>
            <w:r w:rsidRPr="00214677">
              <w:rPr>
                <w:rFonts w:ascii="ＭＳ Ｐ明朝" w:eastAsia="ＭＳ Ｐ明朝" w:hAnsi="ＭＳ Ｐ明朝" w:hint="eastAsia"/>
                <w:color w:val="000000" w:themeColor="text1"/>
              </w:rPr>
              <w:t>日</w:t>
            </w:r>
            <w:r w:rsidR="00EC1C65">
              <w:rPr>
                <w:rFonts w:ascii="ＭＳ Ｐ明朝" w:eastAsia="ＭＳ Ｐ明朝" w:hAnsi="ＭＳ Ｐ明朝" w:hint="eastAsia"/>
                <w:color w:val="000000" w:themeColor="text1"/>
              </w:rPr>
              <w:t>～</w:t>
            </w:r>
          </w:p>
          <w:p w14:paraId="4FAB5346" w14:textId="77777777" w:rsidR="00023E4A" w:rsidRPr="00B577AF" w:rsidRDefault="00FE6453" w:rsidP="00FE6453">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 xml:space="preserve">　　</w:t>
            </w:r>
            <w:r w:rsidR="00EC1C65" w:rsidRPr="00214677">
              <w:rPr>
                <w:rFonts w:ascii="ＭＳ Ｐ明朝" w:eastAsia="ＭＳ Ｐ明朝" w:hAnsi="ＭＳ Ｐ明朝" w:hint="eastAsia"/>
                <w:color w:val="000000" w:themeColor="text1"/>
              </w:rPr>
              <w:t>平成27年</w:t>
            </w:r>
            <w:r>
              <w:rPr>
                <w:rFonts w:ascii="ＭＳ Ｐ明朝" w:eastAsia="ＭＳ Ｐ明朝" w:hAnsi="ＭＳ Ｐ明朝" w:hint="eastAsia"/>
                <w:color w:val="000000" w:themeColor="text1"/>
              </w:rPr>
              <w:t>8</w:t>
            </w:r>
            <w:r w:rsidR="00EC1C65" w:rsidRPr="00214677">
              <w:rPr>
                <w:rFonts w:ascii="ＭＳ Ｐ明朝" w:eastAsia="ＭＳ Ｐ明朝" w:hAnsi="ＭＳ Ｐ明朝" w:hint="eastAsia"/>
                <w:color w:val="000000" w:themeColor="text1"/>
              </w:rPr>
              <w:t>月</w:t>
            </w:r>
            <w:r>
              <w:rPr>
                <w:rFonts w:ascii="ＭＳ Ｐ明朝" w:eastAsia="ＭＳ Ｐ明朝" w:hAnsi="ＭＳ Ｐ明朝" w:hint="eastAsia"/>
                <w:color w:val="000000" w:themeColor="text1"/>
              </w:rPr>
              <w:t>28</w:t>
            </w:r>
            <w:r w:rsidR="00EC1C65" w:rsidRPr="00214677">
              <w:rPr>
                <w:rFonts w:ascii="ＭＳ Ｐ明朝" w:eastAsia="ＭＳ Ｐ明朝" w:hAnsi="ＭＳ Ｐ明朝" w:hint="eastAsia"/>
                <w:color w:val="000000" w:themeColor="text1"/>
              </w:rPr>
              <w:t>日</w:t>
            </w:r>
          </w:p>
        </w:tc>
      </w:tr>
    </w:tbl>
    <w:p w14:paraId="5EBA4095" w14:textId="77777777" w:rsidR="000C2BD5" w:rsidRDefault="000C2BD5" w:rsidP="000C2BD5">
      <w:pPr>
        <w:rPr>
          <w:rFonts w:ascii="ＭＳ Ｐ明朝" w:eastAsia="ＭＳ Ｐ明朝" w:hAnsi="ＭＳ Ｐ明朝"/>
          <w:color w:val="000000" w:themeColor="text1"/>
        </w:rPr>
      </w:pPr>
    </w:p>
    <w:p w14:paraId="2A4C8D24" w14:textId="77777777" w:rsidR="000C2BD5" w:rsidRPr="00B577AF" w:rsidRDefault="000C2BD5" w:rsidP="000C2BD5">
      <w:pPr>
        <w:pStyle w:val="2"/>
        <w:ind w:left="567"/>
        <w:rPr>
          <w:color w:val="000000" w:themeColor="text1"/>
        </w:rPr>
      </w:pPr>
      <w:bookmarkStart w:id="27" w:name="_Toc45473933"/>
      <w:r>
        <w:rPr>
          <w:rFonts w:hint="eastAsia"/>
          <w:color w:val="000000" w:themeColor="text1"/>
        </w:rPr>
        <w:t>調査報告等</w:t>
      </w:r>
      <w:bookmarkEnd w:id="27"/>
    </w:p>
    <w:p w14:paraId="55CF5EF7" w14:textId="1F28A44C" w:rsidR="000C2BD5" w:rsidRDefault="009D222C" w:rsidP="000C2BD5">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FOS様</w:t>
      </w:r>
      <w:r w:rsidR="00E66672">
        <w:rPr>
          <w:rFonts w:ascii="ＭＳ Ｐ明朝" w:eastAsia="ＭＳ Ｐ明朝" w:hAnsi="ＭＳ Ｐ明朝" w:hint="eastAsia"/>
          <w:color w:val="000000" w:themeColor="text1"/>
        </w:rPr>
        <w:t>が</w:t>
      </w:r>
      <w:r w:rsidR="00B3428E">
        <w:rPr>
          <w:rFonts w:ascii="ＭＳ Ｐ明朝" w:eastAsia="ＭＳ Ｐ明朝" w:hAnsi="ＭＳ Ｐ明朝" w:hint="eastAsia"/>
          <w:color w:val="000000" w:themeColor="text1"/>
        </w:rPr>
        <w:t>必要</w:t>
      </w:r>
      <w:r w:rsidR="00E66672">
        <w:rPr>
          <w:rFonts w:ascii="ＭＳ Ｐ明朝" w:eastAsia="ＭＳ Ｐ明朝" w:hAnsi="ＭＳ Ｐ明朝" w:hint="eastAsia"/>
          <w:color w:val="000000" w:themeColor="text1"/>
        </w:rPr>
        <w:t>と</w:t>
      </w:r>
      <w:r w:rsidR="00B3428E">
        <w:rPr>
          <w:rFonts w:ascii="ＭＳ Ｐ明朝" w:eastAsia="ＭＳ Ｐ明朝" w:hAnsi="ＭＳ Ｐ明朝" w:hint="eastAsia"/>
          <w:color w:val="000000" w:themeColor="text1"/>
        </w:rPr>
        <w:t>認めたときは、業務</w:t>
      </w:r>
      <w:r w:rsidR="009E328A">
        <w:rPr>
          <w:rFonts w:ascii="ＭＳ Ｐ明朝" w:eastAsia="ＭＳ Ｐ明朝" w:hAnsi="ＭＳ Ｐ明朝" w:hint="eastAsia"/>
          <w:color w:val="000000" w:themeColor="text1"/>
        </w:rPr>
        <w:t>委託</w:t>
      </w:r>
      <w:r w:rsidR="00B3428E">
        <w:rPr>
          <w:rFonts w:ascii="ＭＳ Ｐ明朝" w:eastAsia="ＭＳ Ｐ明朝" w:hAnsi="ＭＳ Ｐ明朝" w:hint="eastAsia"/>
          <w:color w:val="000000" w:themeColor="text1"/>
        </w:rPr>
        <w:t>契約書第２７</w:t>
      </w:r>
      <w:r w:rsidR="00FA27D7">
        <w:rPr>
          <w:rFonts w:ascii="ＭＳ Ｐ明朝" w:eastAsia="ＭＳ Ｐ明朝" w:hAnsi="ＭＳ Ｐ明朝" w:hint="eastAsia"/>
          <w:color w:val="000000" w:themeColor="text1"/>
        </w:rPr>
        <w:t>条</w:t>
      </w:r>
      <w:r w:rsidR="00B3428E">
        <w:rPr>
          <w:rFonts w:ascii="ＭＳ Ｐ明朝" w:eastAsia="ＭＳ Ｐ明朝" w:hAnsi="ＭＳ Ｐ明朝" w:hint="eastAsia"/>
          <w:color w:val="000000" w:themeColor="text1"/>
        </w:rPr>
        <w:t>第３項にもとづき</w:t>
      </w:r>
      <w:r>
        <w:rPr>
          <w:rFonts w:ascii="ＭＳ Ｐ明朝" w:eastAsia="ＭＳ Ｐ明朝" w:hAnsi="ＭＳ Ｐ明朝" w:hint="eastAsia"/>
          <w:color w:val="000000" w:themeColor="text1"/>
        </w:rPr>
        <w:t>FOS様</w:t>
      </w:r>
      <w:r w:rsidR="00FA27D7">
        <w:rPr>
          <w:rFonts w:ascii="ＭＳ Ｐ明朝" w:eastAsia="ＭＳ Ｐ明朝" w:hAnsi="ＭＳ Ｐ明朝" w:hint="eastAsia"/>
          <w:color w:val="000000" w:themeColor="text1"/>
        </w:rPr>
        <w:t>は</w:t>
      </w:r>
      <w:r w:rsidR="00D66DB6">
        <w:rPr>
          <w:rFonts w:ascii="ＭＳ Ｐ明朝" w:eastAsia="ＭＳ Ｐ明朝" w:hAnsi="ＭＳ Ｐ明朝" w:hint="eastAsia"/>
          <w:color w:val="000000" w:themeColor="text1"/>
        </w:rPr>
        <w:t>FOS</w:t>
      </w:r>
      <w:r w:rsidR="00FA27D7">
        <w:rPr>
          <w:rFonts w:ascii="ＭＳ Ｐ明朝" w:eastAsia="ＭＳ Ｐ明朝" w:hAnsi="ＭＳ Ｐ明朝" w:hint="eastAsia"/>
          <w:color w:val="000000" w:themeColor="text1"/>
        </w:rPr>
        <w:t>の作業場所に立ち入り作業</w:t>
      </w:r>
      <w:r w:rsidR="00E96F63">
        <w:rPr>
          <w:rFonts w:ascii="ＭＳ Ｐ明朝" w:eastAsia="ＭＳ Ｐ明朝" w:hAnsi="ＭＳ Ｐ明朝" w:hint="eastAsia"/>
          <w:color w:val="000000" w:themeColor="text1"/>
        </w:rPr>
        <w:t>状況</w:t>
      </w:r>
      <w:r w:rsidR="00FA27D7">
        <w:rPr>
          <w:rFonts w:ascii="ＭＳ Ｐ明朝" w:eastAsia="ＭＳ Ｐ明朝" w:hAnsi="ＭＳ Ｐ明朝" w:hint="eastAsia"/>
          <w:color w:val="000000" w:themeColor="text1"/>
        </w:rPr>
        <w:t>を検査又は関係</w:t>
      </w:r>
      <w:r w:rsidR="009E328A">
        <w:rPr>
          <w:rFonts w:ascii="ＭＳ Ｐ明朝" w:eastAsia="ＭＳ Ｐ明朝" w:hAnsi="ＭＳ Ｐ明朝" w:hint="eastAsia"/>
          <w:color w:val="000000" w:themeColor="text1"/>
        </w:rPr>
        <w:t>資料</w:t>
      </w:r>
      <w:r w:rsidR="00FA27D7">
        <w:rPr>
          <w:rFonts w:ascii="ＭＳ Ｐ明朝" w:eastAsia="ＭＳ Ｐ明朝" w:hAnsi="ＭＳ Ｐ明朝" w:hint="eastAsia"/>
          <w:color w:val="000000" w:themeColor="text1"/>
        </w:rPr>
        <w:t>を調査する。</w:t>
      </w:r>
    </w:p>
    <w:p w14:paraId="0F7B0F1D" w14:textId="77777777" w:rsidR="00376E0C" w:rsidRPr="000C2BD5" w:rsidRDefault="00376E0C" w:rsidP="000C2BD5">
      <w:pPr>
        <w:rPr>
          <w:rFonts w:ascii="ＭＳ Ｐ明朝" w:eastAsia="ＭＳ Ｐ明朝" w:hAnsi="ＭＳ Ｐ明朝"/>
          <w:color w:val="000000" w:themeColor="text1"/>
        </w:rPr>
      </w:pPr>
    </w:p>
    <w:p w14:paraId="7EFF75CB" w14:textId="77777777" w:rsidR="004D7585" w:rsidRPr="00B577AF" w:rsidRDefault="004D7585" w:rsidP="00B21302">
      <w:pPr>
        <w:pStyle w:val="1"/>
        <w:rPr>
          <w:color w:val="000000" w:themeColor="text1"/>
        </w:rPr>
      </w:pPr>
      <w:bookmarkStart w:id="28" w:name="_Toc45473934"/>
      <w:r w:rsidRPr="00B577AF">
        <w:rPr>
          <w:rFonts w:hint="eastAsia"/>
          <w:color w:val="000000" w:themeColor="text1"/>
        </w:rPr>
        <w:t>進捗管理方法</w:t>
      </w:r>
      <w:bookmarkEnd w:id="28"/>
    </w:p>
    <w:p w14:paraId="2956D7AC" w14:textId="77777777" w:rsidR="008400AF"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本プロジェクトでは次の方法で進捗管理を行う。</w:t>
      </w:r>
    </w:p>
    <w:p w14:paraId="039C9CC2" w14:textId="77777777" w:rsidR="004C2395"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① プロジェクトの全体のスケジュールはマスタスケジュールをもとに作成したWBSで管理する。</w:t>
      </w:r>
    </w:p>
    <w:p w14:paraId="2A366597" w14:textId="77777777" w:rsidR="004C2395"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② 開発担当者及び開発リーダーの報告に基づき、最新のプロジェクト実績をWBSに反映し、管理する。</w:t>
      </w:r>
    </w:p>
    <w:p w14:paraId="03E424A8" w14:textId="5C64E393" w:rsidR="004C2395" w:rsidRPr="00B577AF"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 xml:space="preserve">③ </w:t>
      </w:r>
      <w:r w:rsidR="00D66DB6">
        <w:rPr>
          <w:rFonts w:ascii="ＭＳ Ｐ明朝" w:eastAsia="ＭＳ Ｐ明朝" w:hAnsi="ＭＳ Ｐ明朝" w:hint="eastAsia"/>
          <w:color w:val="000000" w:themeColor="text1"/>
        </w:rPr>
        <w:t>FOS</w:t>
      </w:r>
      <w:r w:rsidR="002F731B" w:rsidRPr="00B577AF">
        <w:rPr>
          <w:rFonts w:ascii="ＭＳ Ｐ明朝" w:eastAsia="ＭＳ Ｐ明朝" w:hAnsi="ＭＳ Ｐ明朝" w:hint="eastAsia"/>
          <w:color w:val="000000" w:themeColor="text1"/>
        </w:rPr>
        <w:t>内部の週次会議でスケジュールに対する実績差異を評価し、必要に応じて増員</w:t>
      </w:r>
      <w:r w:rsidRPr="00B577AF">
        <w:rPr>
          <w:rFonts w:ascii="ＭＳ Ｐ明朝" w:eastAsia="ＭＳ Ｐ明朝" w:hAnsi="ＭＳ Ｐ明朝" w:hint="eastAsia"/>
          <w:color w:val="000000" w:themeColor="text1"/>
        </w:rPr>
        <w:t>等の</w:t>
      </w:r>
      <w:r w:rsidR="00533BBB" w:rsidRPr="00533BBB">
        <w:rPr>
          <w:rFonts w:ascii="ＭＳ Ｐ明朝" w:eastAsia="ＭＳ Ｐ明朝" w:hAnsi="ＭＳ Ｐ明朝" w:hint="eastAsia"/>
          <w:color w:val="000000" w:themeColor="text1"/>
        </w:rPr>
        <w:t>是正</w:t>
      </w:r>
      <w:r w:rsidR="00FD0E06" w:rsidRPr="00B577AF">
        <w:rPr>
          <w:rFonts w:ascii="ＭＳ Ｐ明朝" w:eastAsia="ＭＳ Ｐ明朝" w:hAnsi="ＭＳ Ｐ明朝" w:hint="eastAsia"/>
          <w:color w:val="000000" w:themeColor="text1"/>
        </w:rPr>
        <w:t>措置</w:t>
      </w:r>
      <w:r w:rsidRPr="00B577AF">
        <w:rPr>
          <w:rFonts w:ascii="ＭＳ Ｐ明朝" w:eastAsia="ＭＳ Ｐ明朝" w:hAnsi="ＭＳ Ｐ明朝" w:hint="eastAsia"/>
          <w:color w:val="000000" w:themeColor="text1"/>
        </w:rPr>
        <w:t>計画の作成を行う。その結果を受けて</w:t>
      </w:r>
      <w:r w:rsidR="009D222C">
        <w:rPr>
          <w:rFonts w:ascii="ＭＳ Ｐ明朝" w:eastAsia="ＭＳ Ｐ明朝" w:hAnsi="ＭＳ Ｐ明朝" w:hint="eastAsia"/>
          <w:color w:val="000000" w:themeColor="text1"/>
        </w:rPr>
        <w:t>FOS様</w:t>
      </w:r>
      <w:r w:rsidRPr="00B577AF">
        <w:rPr>
          <w:rFonts w:ascii="ＭＳ Ｐ明朝" w:eastAsia="ＭＳ Ｐ明朝" w:hAnsi="ＭＳ Ｐ明朝" w:hint="eastAsia"/>
          <w:color w:val="000000" w:themeColor="text1"/>
        </w:rPr>
        <w:t>に進捗状況等</w:t>
      </w:r>
      <w:r w:rsidR="00533BBB">
        <w:rPr>
          <w:rFonts w:ascii="ＭＳ Ｐ明朝" w:eastAsia="ＭＳ Ｐ明朝" w:hAnsi="ＭＳ Ｐ明朝" w:hint="eastAsia"/>
          <w:color w:val="000000" w:themeColor="text1"/>
        </w:rPr>
        <w:t>の報告</w:t>
      </w:r>
      <w:r w:rsidRPr="00B577AF">
        <w:rPr>
          <w:rFonts w:ascii="ＭＳ Ｐ明朝" w:eastAsia="ＭＳ Ｐ明朝" w:hAnsi="ＭＳ Ｐ明朝" w:hint="eastAsia"/>
          <w:color w:val="000000" w:themeColor="text1"/>
        </w:rPr>
        <w:t>を行う。</w:t>
      </w:r>
    </w:p>
    <w:p w14:paraId="625EE97E" w14:textId="77777777" w:rsidR="004C2395" w:rsidRDefault="004C2395"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④ マスタスケジュールに影響するスケジュールの変更が必要な場合はプロジェクト変更会議で承認を</w:t>
      </w:r>
      <w:r w:rsidR="00A36370" w:rsidRPr="00B577AF">
        <w:rPr>
          <w:rFonts w:ascii="ＭＳ Ｐ明朝" w:eastAsia="ＭＳ Ｐ明朝" w:hAnsi="ＭＳ Ｐ明朝" w:hint="eastAsia"/>
          <w:color w:val="000000" w:themeColor="text1"/>
        </w:rPr>
        <w:t>得て</w:t>
      </w:r>
      <w:r w:rsidR="00EB2FDB" w:rsidRPr="00B577AF">
        <w:rPr>
          <w:rFonts w:ascii="ＭＳ Ｐ明朝" w:eastAsia="ＭＳ Ｐ明朝" w:hAnsi="ＭＳ Ｐ明朝" w:hint="eastAsia"/>
          <w:color w:val="000000" w:themeColor="text1"/>
        </w:rPr>
        <w:t>、マスタスケジュール及び本書の改正を行う。</w:t>
      </w:r>
    </w:p>
    <w:p w14:paraId="6E3063E8" w14:textId="77777777" w:rsidR="00046A6B" w:rsidRPr="00B577AF" w:rsidRDefault="00046A6B" w:rsidP="00AB3730">
      <w:pPr>
        <w:rPr>
          <w:rFonts w:ascii="ＭＳ Ｐ明朝" w:eastAsia="ＭＳ Ｐ明朝" w:hAnsi="ＭＳ Ｐ明朝"/>
          <w:color w:val="000000" w:themeColor="text1"/>
        </w:rPr>
      </w:pPr>
    </w:p>
    <w:p w14:paraId="5175B304" w14:textId="77777777" w:rsidR="00AB3730" w:rsidRPr="00B577AF" w:rsidRDefault="00AB3730" w:rsidP="00AB373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個別タスクの進捗やステータスの管理は、Excel</w:t>
      </w:r>
      <w:r w:rsidR="002B64AB">
        <w:rPr>
          <w:rFonts w:ascii="ＭＳ Ｐ明朝" w:eastAsia="ＭＳ Ｐ明朝" w:hAnsi="ＭＳ Ｐ明朝" w:hint="eastAsia"/>
          <w:color w:val="000000" w:themeColor="text1"/>
        </w:rPr>
        <w:t>や</w:t>
      </w:r>
      <w:r w:rsidRPr="00B577AF">
        <w:rPr>
          <w:rFonts w:ascii="ＭＳ Ｐ明朝" w:eastAsia="ＭＳ Ｐ明朝" w:hAnsi="ＭＳ Ｐ明朝" w:hint="eastAsia"/>
          <w:color w:val="000000" w:themeColor="text1"/>
        </w:rPr>
        <w:t>JIRAで行う。進捗</w:t>
      </w:r>
      <w:r w:rsidR="004778B1" w:rsidRPr="00B577AF">
        <w:rPr>
          <w:rFonts w:ascii="ＭＳ Ｐ明朝" w:eastAsia="ＭＳ Ｐ明朝" w:hAnsi="ＭＳ Ｐ明朝" w:hint="eastAsia"/>
          <w:color w:val="000000" w:themeColor="text1"/>
        </w:rPr>
        <w:t>率</w:t>
      </w:r>
      <w:r w:rsidRPr="00B577AF">
        <w:rPr>
          <w:rFonts w:ascii="ＭＳ Ｐ明朝" w:eastAsia="ＭＳ Ｐ明朝" w:hAnsi="ＭＳ Ｐ明朝" w:hint="eastAsia"/>
          <w:color w:val="000000" w:themeColor="text1"/>
        </w:rPr>
        <w:t>の目安は次のように設定する。</w:t>
      </w:r>
    </w:p>
    <w:p w14:paraId="2B61847C" w14:textId="77777777" w:rsidR="00AB3730" w:rsidRPr="00B577AF" w:rsidRDefault="00AB3730" w:rsidP="00A70A6E">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color w:val="000000" w:themeColor="text1"/>
          <w:lang w:val="vi-VN"/>
        </w:rPr>
        <w:t xml:space="preserve">10%: </w:t>
      </w:r>
      <w:r w:rsidR="0060437A" w:rsidRPr="00B577AF">
        <w:rPr>
          <w:rFonts w:ascii="ＭＳ Ｐ明朝" w:eastAsia="ＭＳ Ｐ明朝" w:hAnsi="ＭＳ Ｐ明朝" w:hint="eastAsia"/>
          <w:color w:val="000000" w:themeColor="text1"/>
          <w:lang w:val="vi-VN"/>
        </w:rPr>
        <w:t>作業</w:t>
      </w:r>
      <w:r w:rsidRPr="00B577AF">
        <w:rPr>
          <w:rFonts w:ascii="ＭＳ Ｐ明朝" w:eastAsia="ＭＳ Ｐ明朝" w:hAnsi="ＭＳ Ｐ明朝" w:hint="eastAsia"/>
          <w:color w:val="000000" w:themeColor="text1"/>
          <w:lang w:val="vi-VN"/>
        </w:rPr>
        <w:t>開始</w:t>
      </w:r>
      <w:r w:rsidR="00B5115A" w:rsidRPr="00B577AF">
        <w:rPr>
          <w:rFonts w:ascii="ＭＳ Ｐ明朝" w:eastAsia="ＭＳ Ｐ明朝" w:hAnsi="ＭＳ Ｐ明朝" w:hint="eastAsia"/>
          <w:color w:val="000000" w:themeColor="text1"/>
          <w:lang w:val="vi-VN"/>
        </w:rPr>
        <w:t>。</w:t>
      </w:r>
    </w:p>
    <w:p w14:paraId="57244F54" w14:textId="77777777" w:rsidR="00AB3730" w:rsidRPr="00B577AF" w:rsidRDefault="00DA5600" w:rsidP="00A70A6E">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lang w:val="vi-VN"/>
        </w:rPr>
        <w:t>5</w:t>
      </w:r>
      <w:r w:rsidR="00AB3730" w:rsidRPr="00B577AF">
        <w:rPr>
          <w:rFonts w:ascii="ＭＳ Ｐ明朝" w:eastAsia="ＭＳ Ｐ明朝" w:hAnsi="ＭＳ Ｐ明朝" w:hint="eastAsia"/>
          <w:color w:val="000000" w:themeColor="text1"/>
          <w:lang w:val="vi-VN"/>
        </w:rPr>
        <w:t>0%:</w:t>
      </w:r>
      <w:r w:rsidR="00AB3730" w:rsidRPr="00B577AF">
        <w:rPr>
          <w:rFonts w:ascii="ＭＳ Ｐ明朝" w:eastAsia="ＭＳ Ｐ明朝" w:hAnsi="ＭＳ Ｐ明朝" w:hint="eastAsia"/>
          <w:color w:val="000000" w:themeColor="text1"/>
        </w:rPr>
        <w:t xml:space="preserve"> 作業完了</w:t>
      </w:r>
      <w:r w:rsidR="00B5115A" w:rsidRPr="00B577AF">
        <w:rPr>
          <w:rFonts w:ascii="ＭＳ Ｐ明朝" w:eastAsia="ＭＳ Ｐ明朝" w:hAnsi="ＭＳ Ｐ明朝" w:hint="eastAsia"/>
          <w:color w:val="000000" w:themeColor="text1"/>
        </w:rPr>
        <w:t>。</w:t>
      </w:r>
    </w:p>
    <w:p w14:paraId="270431E5" w14:textId="77777777" w:rsidR="00536E47" w:rsidRPr="00B577AF" w:rsidRDefault="00536E47" w:rsidP="00A70A6E">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７0%: 社内レビュー</w:t>
      </w:r>
      <w:r w:rsidR="004778B1" w:rsidRPr="00B577AF">
        <w:rPr>
          <w:rFonts w:ascii="ＭＳ Ｐ明朝" w:eastAsia="ＭＳ Ｐ明朝" w:hAnsi="ＭＳ Ｐ明朝" w:hint="eastAsia"/>
          <w:color w:val="000000" w:themeColor="text1"/>
        </w:rPr>
        <w:t>及び検証</w:t>
      </w:r>
      <w:r w:rsidRPr="00B577AF">
        <w:rPr>
          <w:rFonts w:ascii="ＭＳ Ｐ明朝" w:eastAsia="ＭＳ Ｐ明朝" w:hAnsi="ＭＳ Ｐ明朝" w:hint="eastAsia"/>
          <w:color w:val="000000" w:themeColor="text1"/>
        </w:rPr>
        <w:t>完了。</w:t>
      </w:r>
    </w:p>
    <w:p w14:paraId="66FAD2A4" w14:textId="1175B2FF" w:rsidR="00AC6D87" w:rsidRPr="00016CDC" w:rsidRDefault="00DA5600" w:rsidP="00016CDC">
      <w:pPr>
        <w:pStyle w:val="a7"/>
        <w:numPr>
          <w:ilvl w:val="0"/>
          <w:numId w:val="12"/>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100</w:t>
      </w:r>
      <w:r w:rsidR="00AB3730" w:rsidRPr="00B577AF">
        <w:rPr>
          <w:rFonts w:ascii="ＭＳ Ｐ明朝" w:eastAsia="ＭＳ Ｐ明朝" w:hAnsi="ＭＳ Ｐ明朝" w:hint="eastAsia"/>
          <w:color w:val="000000" w:themeColor="text1"/>
        </w:rPr>
        <w:t xml:space="preserve">%: </w:t>
      </w:r>
      <w:r w:rsidR="009D222C">
        <w:rPr>
          <w:rFonts w:ascii="ＭＳ Ｐ明朝" w:eastAsia="ＭＳ Ｐ明朝" w:hAnsi="ＭＳ Ｐ明朝" w:hint="eastAsia"/>
          <w:color w:val="000000" w:themeColor="text1"/>
        </w:rPr>
        <w:t>FOS様</w:t>
      </w:r>
      <w:r w:rsidR="00AB3730" w:rsidRPr="00B577AF">
        <w:rPr>
          <w:rFonts w:ascii="ＭＳ Ｐ明朝" w:eastAsia="ＭＳ Ｐ明朝" w:hAnsi="ＭＳ Ｐ明朝" w:hint="eastAsia"/>
          <w:color w:val="000000" w:themeColor="text1"/>
        </w:rPr>
        <w:t>レビュー</w:t>
      </w:r>
      <w:r w:rsidR="004778B1" w:rsidRPr="00B577AF">
        <w:rPr>
          <w:rFonts w:ascii="ＭＳ Ｐ明朝" w:eastAsia="ＭＳ Ｐ明朝" w:hAnsi="ＭＳ Ｐ明朝" w:hint="eastAsia"/>
          <w:color w:val="000000" w:themeColor="text1"/>
        </w:rPr>
        <w:t>及び検証</w:t>
      </w:r>
      <w:r w:rsidR="00AB3730" w:rsidRPr="00B577AF">
        <w:rPr>
          <w:rFonts w:ascii="ＭＳ Ｐ明朝" w:eastAsia="ＭＳ Ｐ明朝" w:hAnsi="ＭＳ Ｐ明朝" w:hint="eastAsia"/>
          <w:color w:val="000000" w:themeColor="text1"/>
        </w:rPr>
        <w:t>完了</w:t>
      </w:r>
      <w:r w:rsidR="00B5115A" w:rsidRPr="00B577AF">
        <w:rPr>
          <w:rFonts w:ascii="ＭＳ Ｐ明朝" w:eastAsia="ＭＳ Ｐ明朝" w:hAnsi="ＭＳ Ｐ明朝" w:hint="eastAsia"/>
          <w:color w:val="000000" w:themeColor="text1"/>
        </w:rPr>
        <w:t>。</w:t>
      </w:r>
    </w:p>
    <w:p w14:paraId="3F6FBD1D" w14:textId="77777777" w:rsidR="00F865EA" w:rsidRDefault="00F865EA" w:rsidP="00F865EA"/>
    <w:p w14:paraId="3CB6CBB7" w14:textId="77777777" w:rsidR="003139EA" w:rsidRPr="00B577AF" w:rsidRDefault="003139EA" w:rsidP="00B21302">
      <w:pPr>
        <w:pStyle w:val="1"/>
        <w:rPr>
          <w:color w:val="000000" w:themeColor="text1"/>
        </w:rPr>
      </w:pPr>
      <w:bookmarkStart w:id="29" w:name="_Toc45473935"/>
      <w:r w:rsidRPr="00B577AF">
        <w:rPr>
          <w:rFonts w:hint="eastAsia"/>
          <w:color w:val="000000" w:themeColor="text1"/>
        </w:rPr>
        <w:lastRenderedPageBreak/>
        <w:t>品質管理</w:t>
      </w:r>
      <w:bookmarkEnd w:id="29"/>
    </w:p>
    <w:p w14:paraId="4BB1FE93" w14:textId="77777777" w:rsidR="00F80DBE" w:rsidRPr="00B577AF" w:rsidRDefault="003139EA" w:rsidP="00CA1CBA">
      <w:pPr>
        <w:pStyle w:val="2"/>
        <w:ind w:left="567"/>
        <w:rPr>
          <w:color w:val="000000" w:themeColor="text1"/>
        </w:rPr>
      </w:pPr>
      <w:bookmarkStart w:id="30" w:name="_Toc45473936"/>
      <w:r w:rsidRPr="00B577AF">
        <w:rPr>
          <w:rFonts w:hint="eastAsia"/>
          <w:color w:val="000000" w:themeColor="text1"/>
        </w:rPr>
        <w:t>品質確保の方法</w:t>
      </w:r>
      <w:bookmarkEnd w:id="30"/>
    </w:p>
    <w:p w14:paraId="0680381B" w14:textId="77777777" w:rsidR="003139EA" w:rsidRDefault="0035004B" w:rsidP="00F80DBE">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成果物の品質確保のための方法・手順を記す。</w:t>
      </w:r>
    </w:p>
    <w:p w14:paraId="7FF50A18" w14:textId="0C48343A" w:rsidR="00F865EA" w:rsidRPr="00F865EA" w:rsidRDefault="00EA25D8" w:rsidP="00F80DBE">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なお、この方法・手順は、</w:t>
      </w:r>
      <w:r w:rsidR="00D66DB6">
        <w:rPr>
          <w:rFonts w:ascii="ＭＳ Ｐ明朝" w:eastAsia="ＭＳ Ｐ明朝" w:hAnsi="ＭＳ Ｐ明朝" w:hint="eastAsia"/>
          <w:color w:val="000000" w:themeColor="text1"/>
        </w:rPr>
        <w:t>FOS</w:t>
      </w:r>
      <w:r w:rsidR="00F2652D">
        <w:rPr>
          <w:rFonts w:ascii="ＭＳ Ｐ明朝" w:eastAsia="ＭＳ Ｐ明朝" w:hAnsi="ＭＳ Ｐ明朝" w:hint="eastAsia"/>
          <w:color w:val="000000" w:themeColor="text1"/>
        </w:rPr>
        <w:t>の社内基準</w:t>
      </w:r>
      <w:r>
        <w:rPr>
          <w:rFonts w:ascii="ＭＳ Ｐ明朝" w:eastAsia="ＭＳ Ｐ明朝" w:hAnsi="ＭＳ Ｐ明朝" w:hint="eastAsia"/>
          <w:color w:val="000000" w:themeColor="text1"/>
        </w:rPr>
        <w:t>に</w:t>
      </w:r>
      <w:r w:rsidR="00F2652D">
        <w:rPr>
          <w:rFonts w:ascii="ＭＳ Ｐ明朝" w:eastAsia="ＭＳ Ｐ明朝" w:hAnsi="ＭＳ Ｐ明朝" w:hint="eastAsia"/>
          <w:color w:val="000000" w:themeColor="text1"/>
        </w:rPr>
        <w:t>基づき</w:t>
      </w:r>
      <w:r>
        <w:rPr>
          <w:rFonts w:ascii="ＭＳ Ｐ明朝" w:eastAsia="ＭＳ Ｐ明朝" w:hAnsi="ＭＳ Ｐ明朝" w:hint="eastAsia"/>
          <w:color w:val="000000" w:themeColor="text1"/>
        </w:rPr>
        <w:t>、</w:t>
      </w:r>
      <w:r w:rsidR="00D66DB6">
        <w:rPr>
          <w:rFonts w:ascii="ＭＳ Ｐ明朝" w:eastAsia="ＭＳ Ｐ明朝" w:hAnsi="ＭＳ Ｐ明朝" w:hint="eastAsia"/>
          <w:color w:val="000000" w:themeColor="text1"/>
        </w:rPr>
        <w:t>FOS</w:t>
      </w:r>
      <w:r>
        <w:rPr>
          <w:rFonts w:ascii="ＭＳ Ｐ明朝" w:eastAsia="ＭＳ Ｐ明朝" w:hAnsi="ＭＳ Ｐ明朝" w:hint="eastAsia"/>
          <w:color w:val="000000" w:themeColor="text1"/>
        </w:rPr>
        <w:t>が設定したものである。</w:t>
      </w:r>
    </w:p>
    <w:tbl>
      <w:tblPr>
        <w:tblStyle w:val="a8"/>
        <w:tblW w:w="0" w:type="auto"/>
        <w:tblLook w:val="04A0" w:firstRow="1" w:lastRow="0" w:firstColumn="1" w:lastColumn="0" w:noHBand="0" w:noVBand="1"/>
      </w:tblPr>
      <w:tblGrid>
        <w:gridCol w:w="1555"/>
        <w:gridCol w:w="2953"/>
        <w:gridCol w:w="2254"/>
        <w:gridCol w:w="2254"/>
      </w:tblGrid>
      <w:tr w:rsidR="00B577AF" w:rsidRPr="0040648B" w14:paraId="5B8B2A59" w14:textId="77777777" w:rsidTr="00C13544">
        <w:tc>
          <w:tcPr>
            <w:tcW w:w="1555" w:type="dxa"/>
          </w:tcPr>
          <w:p w14:paraId="769133F3"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工程</w:t>
            </w:r>
          </w:p>
        </w:tc>
        <w:tc>
          <w:tcPr>
            <w:tcW w:w="2953" w:type="dxa"/>
          </w:tcPr>
          <w:p w14:paraId="3B82ED95"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品質メトリクス</w:t>
            </w:r>
          </w:p>
        </w:tc>
        <w:tc>
          <w:tcPr>
            <w:tcW w:w="2254" w:type="dxa"/>
          </w:tcPr>
          <w:p w14:paraId="28E15428"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目標値</w:t>
            </w:r>
          </w:p>
        </w:tc>
        <w:tc>
          <w:tcPr>
            <w:tcW w:w="2254" w:type="dxa"/>
          </w:tcPr>
          <w:p w14:paraId="67665301" w14:textId="77777777" w:rsidR="00A36BC8" w:rsidRPr="0040648B" w:rsidRDefault="00A36BC8" w:rsidP="006E469C">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目標値設定の</w:t>
            </w:r>
            <w:r w:rsidR="006E469C" w:rsidRPr="0040648B">
              <w:rPr>
                <w:rFonts w:ascii="ＭＳ Ｐゴシック" w:eastAsia="ＭＳ Ｐゴシック" w:hAnsi="ＭＳ Ｐゴシック" w:hint="eastAsia"/>
                <w:color w:val="000000" w:themeColor="text1"/>
              </w:rPr>
              <w:t>根拠</w:t>
            </w:r>
          </w:p>
        </w:tc>
      </w:tr>
      <w:tr w:rsidR="00B577AF" w:rsidRPr="00B577AF" w14:paraId="08186A38" w14:textId="77777777" w:rsidTr="00C13544">
        <w:tc>
          <w:tcPr>
            <w:tcW w:w="1555" w:type="dxa"/>
            <w:vMerge w:val="restart"/>
          </w:tcPr>
          <w:p w14:paraId="04E48222" w14:textId="77777777" w:rsidR="00A36BC8" w:rsidRPr="00B577AF" w:rsidRDefault="00A36BC8"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基本設計</w:t>
            </w:r>
          </w:p>
        </w:tc>
        <w:tc>
          <w:tcPr>
            <w:tcW w:w="2953" w:type="dxa"/>
          </w:tcPr>
          <w:p w14:paraId="4D61181C" w14:textId="77777777" w:rsidR="00A36BC8" w:rsidRPr="00B577AF" w:rsidRDefault="00A36BC8"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w:t>
            </w:r>
            <w:r w:rsidR="00A36370" w:rsidRPr="00B577AF">
              <w:rPr>
                <w:rFonts w:ascii="ＭＳ Ｐ明朝" w:eastAsia="ＭＳ Ｐ明朝" w:hAnsi="ＭＳ Ｐ明朝" w:hint="eastAsia"/>
                <w:color w:val="000000" w:themeColor="text1"/>
              </w:rPr>
              <w:t>実施</w:t>
            </w:r>
            <w:r w:rsidRPr="00B577AF">
              <w:rPr>
                <w:rFonts w:ascii="ＭＳ Ｐ明朝" w:eastAsia="ＭＳ Ｐ明朝" w:hAnsi="ＭＳ Ｐ明朝" w:hint="eastAsia"/>
                <w:color w:val="000000" w:themeColor="text1"/>
              </w:rPr>
              <w:t>率（時間/ページ）</w:t>
            </w:r>
          </w:p>
        </w:tc>
        <w:tc>
          <w:tcPr>
            <w:tcW w:w="2254" w:type="dxa"/>
          </w:tcPr>
          <w:p w14:paraId="20E6C822"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c>
          <w:tcPr>
            <w:tcW w:w="2254" w:type="dxa"/>
          </w:tcPr>
          <w:p w14:paraId="509891A6"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r>
      <w:tr w:rsidR="00B577AF" w:rsidRPr="00B577AF" w14:paraId="6039556C" w14:textId="77777777" w:rsidTr="00C13544">
        <w:tc>
          <w:tcPr>
            <w:tcW w:w="1555" w:type="dxa"/>
            <w:vMerge/>
          </w:tcPr>
          <w:p w14:paraId="2BAFA2D0" w14:textId="77777777" w:rsidR="00A36BC8" w:rsidRPr="00B577AF" w:rsidRDefault="00A36BC8" w:rsidP="00212A10">
            <w:pPr>
              <w:rPr>
                <w:rFonts w:ascii="ＭＳ Ｐ明朝" w:eastAsia="ＭＳ Ｐ明朝" w:hAnsi="ＭＳ Ｐ明朝"/>
                <w:color w:val="000000" w:themeColor="text1"/>
              </w:rPr>
            </w:pPr>
          </w:p>
        </w:tc>
        <w:tc>
          <w:tcPr>
            <w:tcW w:w="2953" w:type="dxa"/>
          </w:tcPr>
          <w:p w14:paraId="0C05CF72" w14:textId="77777777" w:rsidR="00A36BC8" w:rsidRPr="00B577AF" w:rsidRDefault="00A36BC8" w:rsidP="00212A10">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不具合検出率</w:t>
            </w:r>
            <w:r w:rsidR="003861AC" w:rsidRPr="00B577AF">
              <w:rPr>
                <w:rFonts w:ascii="ＭＳ Ｐ明朝" w:eastAsia="ＭＳ Ｐ明朝" w:hAnsi="ＭＳ Ｐ明朝" w:hint="eastAsia"/>
                <w:color w:val="000000" w:themeColor="text1"/>
              </w:rPr>
              <w:t>（件/ページ）</w:t>
            </w:r>
          </w:p>
        </w:tc>
        <w:tc>
          <w:tcPr>
            <w:tcW w:w="2254" w:type="dxa"/>
          </w:tcPr>
          <w:p w14:paraId="55F3FFA3"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c>
          <w:tcPr>
            <w:tcW w:w="2254" w:type="dxa"/>
          </w:tcPr>
          <w:p w14:paraId="0CA2E50A" w14:textId="77777777" w:rsidR="00A36BC8" w:rsidRPr="00B577AF" w:rsidRDefault="00C13544" w:rsidP="00212A10">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r>
      <w:tr w:rsidR="00B577AF" w:rsidRPr="00B577AF" w14:paraId="50BEF943" w14:textId="77777777" w:rsidTr="00C13544">
        <w:tc>
          <w:tcPr>
            <w:tcW w:w="1555" w:type="dxa"/>
            <w:vMerge w:val="restart"/>
          </w:tcPr>
          <w:p w14:paraId="128EF132"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詳細設計</w:t>
            </w:r>
          </w:p>
        </w:tc>
        <w:tc>
          <w:tcPr>
            <w:tcW w:w="2953" w:type="dxa"/>
          </w:tcPr>
          <w:p w14:paraId="10C7C04B"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レビュー実施率（時間/ページ）</w:t>
            </w:r>
          </w:p>
        </w:tc>
        <w:tc>
          <w:tcPr>
            <w:tcW w:w="2254" w:type="dxa"/>
          </w:tcPr>
          <w:p w14:paraId="5A28A867"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c>
          <w:tcPr>
            <w:tcW w:w="2254" w:type="dxa"/>
          </w:tcPr>
          <w:p w14:paraId="64D1693B"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0.5時間/ページ</w:t>
            </w:r>
          </w:p>
        </w:tc>
      </w:tr>
      <w:tr w:rsidR="00B577AF" w:rsidRPr="00B577AF" w14:paraId="3F83C91E" w14:textId="77777777" w:rsidTr="00C13544">
        <w:tc>
          <w:tcPr>
            <w:tcW w:w="1555" w:type="dxa"/>
            <w:vMerge/>
          </w:tcPr>
          <w:p w14:paraId="496D70B5" w14:textId="77777777" w:rsidR="00C13544" w:rsidRPr="00B577AF" w:rsidRDefault="00C13544" w:rsidP="00C13544">
            <w:pPr>
              <w:rPr>
                <w:rFonts w:ascii="ＭＳ Ｐ明朝" w:eastAsia="ＭＳ Ｐ明朝" w:hAnsi="ＭＳ Ｐ明朝"/>
                <w:color w:val="000000" w:themeColor="text1"/>
              </w:rPr>
            </w:pPr>
          </w:p>
        </w:tc>
        <w:tc>
          <w:tcPr>
            <w:tcW w:w="2953" w:type="dxa"/>
          </w:tcPr>
          <w:p w14:paraId="0689A2C7"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不具合検出率（件/ページ）</w:t>
            </w:r>
          </w:p>
        </w:tc>
        <w:tc>
          <w:tcPr>
            <w:tcW w:w="2254" w:type="dxa"/>
          </w:tcPr>
          <w:p w14:paraId="693669A8"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c>
          <w:tcPr>
            <w:tcW w:w="2254" w:type="dxa"/>
          </w:tcPr>
          <w:p w14:paraId="6780492A"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5</w:t>
            </w:r>
            <w:r w:rsidR="00CA12AB">
              <w:rPr>
                <w:rFonts w:ascii="ＭＳ Ｐ明朝" w:eastAsia="ＭＳ Ｐ明朝" w:hAnsi="ＭＳ Ｐ明朝" w:hint="eastAsia"/>
                <w:color w:val="000000" w:themeColor="text1"/>
              </w:rPr>
              <w:t>件</w:t>
            </w:r>
            <w:r w:rsidRPr="00B577AF">
              <w:rPr>
                <w:rFonts w:ascii="ＭＳ Ｐ明朝" w:eastAsia="ＭＳ Ｐ明朝" w:hAnsi="ＭＳ Ｐ明朝" w:hint="eastAsia"/>
                <w:color w:val="000000" w:themeColor="text1"/>
              </w:rPr>
              <w:t>/ページ</w:t>
            </w:r>
          </w:p>
        </w:tc>
      </w:tr>
      <w:tr w:rsidR="00B577AF" w:rsidRPr="00B577AF" w14:paraId="6688FD6A" w14:textId="77777777" w:rsidTr="00C13544">
        <w:tc>
          <w:tcPr>
            <w:tcW w:w="1555" w:type="dxa"/>
            <w:vMerge w:val="restart"/>
          </w:tcPr>
          <w:p w14:paraId="3DC75D37"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単体テスト</w:t>
            </w:r>
          </w:p>
        </w:tc>
        <w:tc>
          <w:tcPr>
            <w:tcW w:w="2953" w:type="dxa"/>
          </w:tcPr>
          <w:p w14:paraId="244FCE3D" w14:textId="77777777" w:rsidR="00C13544" w:rsidRPr="00B577AF" w:rsidRDefault="00C13544"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テスト密度（項目/KLOC）</w:t>
            </w:r>
          </w:p>
        </w:tc>
        <w:tc>
          <w:tcPr>
            <w:tcW w:w="2254" w:type="dxa"/>
          </w:tcPr>
          <w:p w14:paraId="24A7CA09"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100項目/KLOC</w:t>
            </w:r>
          </w:p>
        </w:tc>
        <w:tc>
          <w:tcPr>
            <w:tcW w:w="2254" w:type="dxa"/>
          </w:tcPr>
          <w:p w14:paraId="53FE86DF"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100項目/KLOC</w:t>
            </w:r>
          </w:p>
        </w:tc>
      </w:tr>
      <w:tr w:rsidR="00B577AF" w:rsidRPr="00B577AF" w14:paraId="26FBBAA3" w14:textId="77777777" w:rsidTr="00C13544">
        <w:tc>
          <w:tcPr>
            <w:tcW w:w="1555" w:type="dxa"/>
            <w:vMerge/>
          </w:tcPr>
          <w:p w14:paraId="306EB4A2" w14:textId="77777777" w:rsidR="00C13544" w:rsidRPr="00B577AF" w:rsidRDefault="00C13544" w:rsidP="00C13544">
            <w:pPr>
              <w:rPr>
                <w:rFonts w:ascii="ＭＳ Ｐ明朝" w:eastAsia="ＭＳ Ｐ明朝" w:hAnsi="ＭＳ Ｐ明朝"/>
                <w:color w:val="000000" w:themeColor="text1"/>
              </w:rPr>
            </w:pPr>
          </w:p>
        </w:tc>
        <w:tc>
          <w:tcPr>
            <w:tcW w:w="2953" w:type="dxa"/>
          </w:tcPr>
          <w:p w14:paraId="22147EA0" w14:textId="77777777" w:rsidR="00C13544" w:rsidRPr="00B577AF" w:rsidRDefault="000B51B8"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障害</w:t>
            </w:r>
            <w:r w:rsidR="00C13544" w:rsidRPr="00B577AF">
              <w:rPr>
                <w:rFonts w:ascii="ＭＳ Ｐ明朝" w:eastAsia="ＭＳ Ｐ明朝" w:hAnsi="ＭＳ Ｐ明朝" w:hint="eastAsia"/>
                <w:color w:val="000000" w:themeColor="text1"/>
              </w:rPr>
              <w:t>検出率（件/KLOC）</w:t>
            </w:r>
          </w:p>
        </w:tc>
        <w:tc>
          <w:tcPr>
            <w:tcW w:w="2254" w:type="dxa"/>
          </w:tcPr>
          <w:p w14:paraId="074A7674"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12件/KLOC</w:t>
            </w:r>
          </w:p>
        </w:tc>
        <w:tc>
          <w:tcPr>
            <w:tcW w:w="2254" w:type="dxa"/>
          </w:tcPr>
          <w:p w14:paraId="4EAEE7B4" w14:textId="77777777" w:rsidR="00C13544" w:rsidRPr="00B577AF" w:rsidRDefault="007C4E17" w:rsidP="00C13544">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12件/KLOC</w:t>
            </w:r>
          </w:p>
        </w:tc>
      </w:tr>
      <w:tr w:rsidR="00B577AF" w:rsidRPr="00B577AF" w14:paraId="080BDA1F" w14:textId="77777777" w:rsidTr="00C13544">
        <w:tc>
          <w:tcPr>
            <w:tcW w:w="1555" w:type="dxa"/>
            <w:vMerge w:val="restart"/>
          </w:tcPr>
          <w:p w14:paraId="2233B551"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結合テスト</w:t>
            </w:r>
          </w:p>
        </w:tc>
        <w:tc>
          <w:tcPr>
            <w:tcW w:w="2953" w:type="dxa"/>
          </w:tcPr>
          <w:p w14:paraId="34BF9D72"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テスト密度（項目/KLOC）</w:t>
            </w:r>
          </w:p>
        </w:tc>
        <w:tc>
          <w:tcPr>
            <w:tcW w:w="2254" w:type="dxa"/>
          </w:tcPr>
          <w:p w14:paraId="36080105" w14:textId="77777777" w:rsidR="007C4E17" w:rsidRPr="00B577AF" w:rsidRDefault="008D0C12"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30</w:t>
            </w:r>
            <w:r w:rsidR="007C4E17" w:rsidRPr="00B577AF">
              <w:rPr>
                <w:rFonts w:ascii="ＭＳ Ｐ明朝" w:eastAsia="ＭＳ Ｐ明朝" w:hAnsi="ＭＳ Ｐ明朝" w:hint="eastAsia"/>
                <w:color w:val="000000" w:themeColor="text1"/>
              </w:rPr>
              <w:t>項目/KLOC</w:t>
            </w:r>
          </w:p>
        </w:tc>
        <w:tc>
          <w:tcPr>
            <w:tcW w:w="2254" w:type="dxa"/>
          </w:tcPr>
          <w:p w14:paraId="6C1BF827" w14:textId="77777777" w:rsidR="007C4E17" w:rsidRPr="00B577AF" w:rsidRDefault="008D0C12"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30</w:t>
            </w:r>
            <w:r w:rsidR="007C4E17" w:rsidRPr="00B577AF">
              <w:rPr>
                <w:rFonts w:ascii="ＭＳ Ｐ明朝" w:eastAsia="ＭＳ Ｐ明朝" w:hAnsi="ＭＳ Ｐ明朝" w:hint="eastAsia"/>
                <w:color w:val="000000" w:themeColor="text1"/>
              </w:rPr>
              <w:t>項目/KLOC</w:t>
            </w:r>
          </w:p>
        </w:tc>
      </w:tr>
      <w:tr w:rsidR="00B577AF" w:rsidRPr="00B577AF" w14:paraId="231F507B" w14:textId="77777777" w:rsidTr="00C13544">
        <w:tc>
          <w:tcPr>
            <w:tcW w:w="1555" w:type="dxa"/>
            <w:vMerge/>
          </w:tcPr>
          <w:p w14:paraId="49BB84BE" w14:textId="77777777" w:rsidR="007C4E17" w:rsidRPr="00B577AF" w:rsidRDefault="007C4E17" w:rsidP="007C4E17">
            <w:pPr>
              <w:rPr>
                <w:rFonts w:ascii="ＭＳ Ｐ明朝" w:eastAsia="ＭＳ Ｐ明朝" w:hAnsi="ＭＳ Ｐ明朝"/>
                <w:color w:val="000000" w:themeColor="text1"/>
              </w:rPr>
            </w:pPr>
          </w:p>
        </w:tc>
        <w:tc>
          <w:tcPr>
            <w:tcW w:w="2953" w:type="dxa"/>
          </w:tcPr>
          <w:p w14:paraId="39E050AE" w14:textId="77777777" w:rsidR="007C4E17" w:rsidRPr="00B577AF" w:rsidRDefault="000B51B8"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障害</w:t>
            </w:r>
            <w:r w:rsidR="007C4E17" w:rsidRPr="00B577AF">
              <w:rPr>
                <w:rFonts w:ascii="ＭＳ Ｐ明朝" w:eastAsia="ＭＳ Ｐ明朝" w:hAnsi="ＭＳ Ｐ明朝" w:hint="eastAsia"/>
                <w:color w:val="000000" w:themeColor="text1"/>
              </w:rPr>
              <w:t>検出率（件/KLOC）</w:t>
            </w:r>
          </w:p>
        </w:tc>
        <w:tc>
          <w:tcPr>
            <w:tcW w:w="2254" w:type="dxa"/>
          </w:tcPr>
          <w:p w14:paraId="6D83ED03"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w:t>
            </w:r>
            <w:r w:rsidR="007C4E17" w:rsidRPr="00B577AF">
              <w:rPr>
                <w:rFonts w:ascii="ＭＳ Ｐ明朝" w:eastAsia="ＭＳ Ｐ明朝" w:hAnsi="ＭＳ Ｐ明朝" w:hint="eastAsia"/>
                <w:color w:val="000000" w:themeColor="text1"/>
              </w:rPr>
              <w:t>件/KLOC</w:t>
            </w:r>
          </w:p>
        </w:tc>
        <w:tc>
          <w:tcPr>
            <w:tcW w:w="2254" w:type="dxa"/>
          </w:tcPr>
          <w:p w14:paraId="79288911"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3</w:t>
            </w:r>
            <w:r w:rsidR="007C4E17" w:rsidRPr="00B577AF">
              <w:rPr>
                <w:rFonts w:ascii="ＭＳ Ｐ明朝" w:eastAsia="ＭＳ Ｐ明朝" w:hAnsi="ＭＳ Ｐ明朝" w:hint="eastAsia"/>
                <w:color w:val="000000" w:themeColor="text1"/>
              </w:rPr>
              <w:t>件/KLOC</w:t>
            </w:r>
          </w:p>
        </w:tc>
      </w:tr>
      <w:tr w:rsidR="00B577AF" w:rsidRPr="00B577AF" w14:paraId="73E41C2A" w14:textId="77777777" w:rsidTr="00C13544">
        <w:tc>
          <w:tcPr>
            <w:tcW w:w="1555" w:type="dxa"/>
            <w:vMerge w:val="restart"/>
          </w:tcPr>
          <w:p w14:paraId="035F498A"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総合テスト</w:t>
            </w:r>
          </w:p>
        </w:tc>
        <w:tc>
          <w:tcPr>
            <w:tcW w:w="2953" w:type="dxa"/>
          </w:tcPr>
          <w:p w14:paraId="7994F837"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テスト密度（項目/KLOC）</w:t>
            </w:r>
          </w:p>
        </w:tc>
        <w:tc>
          <w:tcPr>
            <w:tcW w:w="2254" w:type="dxa"/>
          </w:tcPr>
          <w:p w14:paraId="630341F3"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1</w:t>
            </w:r>
            <w:r w:rsidRPr="00B577AF">
              <w:rPr>
                <w:rFonts w:ascii="ＭＳ Ｐ明朝" w:eastAsia="ＭＳ Ｐ明朝" w:hAnsi="ＭＳ Ｐ明朝" w:hint="eastAsia"/>
                <w:color w:val="000000" w:themeColor="text1"/>
              </w:rPr>
              <w:t>0項目/KLOC</w:t>
            </w:r>
          </w:p>
        </w:tc>
        <w:tc>
          <w:tcPr>
            <w:tcW w:w="2254" w:type="dxa"/>
          </w:tcPr>
          <w:p w14:paraId="0F05FDBE" w14:textId="77777777" w:rsidR="007C4E17" w:rsidRPr="00B577AF" w:rsidRDefault="007C4E17" w:rsidP="007C4E17">
            <w:pPr>
              <w:rPr>
                <w:rFonts w:ascii="ＭＳ Ｐ明朝" w:eastAsia="ＭＳ Ｐ明朝" w:hAnsi="ＭＳ Ｐ明朝"/>
                <w:color w:val="000000" w:themeColor="text1"/>
              </w:rPr>
            </w:pPr>
            <w:r w:rsidRPr="00B577AF">
              <w:rPr>
                <w:rFonts w:ascii="ＭＳ Ｐ明朝" w:eastAsia="ＭＳ Ｐ明朝" w:hAnsi="ＭＳ Ｐ明朝"/>
                <w:color w:val="000000" w:themeColor="text1"/>
              </w:rPr>
              <w:t>1</w:t>
            </w:r>
            <w:r w:rsidRPr="00B577AF">
              <w:rPr>
                <w:rFonts w:ascii="ＭＳ Ｐ明朝" w:eastAsia="ＭＳ Ｐ明朝" w:hAnsi="ＭＳ Ｐ明朝" w:hint="eastAsia"/>
                <w:color w:val="000000" w:themeColor="text1"/>
              </w:rPr>
              <w:t>0項目/KLOC</w:t>
            </w:r>
          </w:p>
        </w:tc>
      </w:tr>
      <w:tr w:rsidR="00B577AF" w:rsidRPr="00B577AF" w14:paraId="73276F61" w14:textId="77777777" w:rsidTr="00C13544">
        <w:tc>
          <w:tcPr>
            <w:tcW w:w="1555" w:type="dxa"/>
            <w:vMerge/>
          </w:tcPr>
          <w:p w14:paraId="111975AA" w14:textId="77777777" w:rsidR="007C4E17" w:rsidRPr="00B577AF" w:rsidRDefault="007C4E17" w:rsidP="007C4E17">
            <w:pPr>
              <w:rPr>
                <w:rFonts w:ascii="ＭＳ Ｐ明朝" w:eastAsia="ＭＳ Ｐ明朝" w:hAnsi="ＭＳ Ｐ明朝"/>
                <w:color w:val="000000" w:themeColor="text1"/>
              </w:rPr>
            </w:pPr>
          </w:p>
        </w:tc>
        <w:tc>
          <w:tcPr>
            <w:tcW w:w="2953" w:type="dxa"/>
          </w:tcPr>
          <w:p w14:paraId="18C3BEB8" w14:textId="77777777" w:rsidR="007C4E17" w:rsidRPr="00B577AF" w:rsidRDefault="000B51B8" w:rsidP="007C4E17">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障害</w:t>
            </w:r>
            <w:r w:rsidR="007C4E17" w:rsidRPr="00B577AF">
              <w:rPr>
                <w:rFonts w:ascii="ＭＳ Ｐ明朝" w:eastAsia="ＭＳ Ｐ明朝" w:hAnsi="ＭＳ Ｐ明朝" w:hint="eastAsia"/>
                <w:color w:val="000000" w:themeColor="text1"/>
              </w:rPr>
              <w:t>検出率（件/KLOC）</w:t>
            </w:r>
          </w:p>
        </w:tc>
        <w:tc>
          <w:tcPr>
            <w:tcW w:w="2254" w:type="dxa"/>
          </w:tcPr>
          <w:p w14:paraId="28786905"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1</w:t>
            </w:r>
            <w:r w:rsidR="007C4E17" w:rsidRPr="00B577AF">
              <w:rPr>
                <w:rFonts w:ascii="ＭＳ Ｐ明朝" w:eastAsia="ＭＳ Ｐ明朝" w:hAnsi="ＭＳ Ｐ明朝" w:hint="eastAsia"/>
                <w:color w:val="000000" w:themeColor="text1"/>
              </w:rPr>
              <w:t>件/KLOC</w:t>
            </w:r>
          </w:p>
        </w:tc>
        <w:tc>
          <w:tcPr>
            <w:tcW w:w="2254" w:type="dxa"/>
          </w:tcPr>
          <w:p w14:paraId="2E61A5EE" w14:textId="77777777" w:rsidR="007C4E17" w:rsidRPr="00B577AF" w:rsidRDefault="00533658" w:rsidP="007C4E17">
            <w:pPr>
              <w:rPr>
                <w:rFonts w:ascii="ＭＳ Ｐ明朝" w:eastAsia="ＭＳ Ｐ明朝" w:hAnsi="ＭＳ Ｐ明朝"/>
                <w:color w:val="000000" w:themeColor="text1"/>
              </w:rPr>
            </w:pPr>
            <w:r>
              <w:rPr>
                <w:rFonts w:ascii="ＭＳ Ｐ明朝" w:eastAsia="ＭＳ Ｐ明朝" w:hAnsi="ＭＳ Ｐ明朝"/>
                <w:color w:val="000000" w:themeColor="text1"/>
              </w:rPr>
              <w:t>1</w:t>
            </w:r>
            <w:r w:rsidR="007C4E17" w:rsidRPr="00B577AF">
              <w:rPr>
                <w:rFonts w:ascii="ＭＳ Ｐ明朝" w:eastAsia="ＭＳ Ｐ明朝" w:hAnsi="ＭＳ Ｐ明朝" w:hint="eastAsia"/>
                <w:color w:val="000000" w:themeColor="text1"/>
              </w:rPr>
              <w:t>件/KLOC</w:t>
            </w:r>
          </w:p>
        </w:tc>
      </w:tr>
    </w:tbl>
    <w:p w14:paraId="4AE8C6DC" w14:textId="77777777" w:rsidR="00A36BC8" w:rsidRPr="00B577AF" w:rsidRDefault="00A36BC8" w:rsidP="00212A10">
      <w:pPr>
        <w:rPr>
          <w:rFonts w:ascii="ＭＳ Ｐ明朝" w:eastAsia="ＭＳ Ｐ明朝" w:hAnsi="ＭＳ Ｐ明朝"/>
          <w:color w:val="000000" w:themeColor="text1"/>
        </w:rPr>
      </w:pPr>
    </w:p>
    <w:p w14:paraId="5F21D20B" w14:textId="77777777" w:rsidR="00CD45EE" w:rsidRPr="00B577AF" w:rsidRDefault="00A46FF4" w:rsidP="002932B1">
      <w:pPr>
        <w:rPr>
          <w:color w:val="000000" w:themeColor="text1"/>
        </w:rPr>
      </w:pPr>
      <w:r w:rsidRPr="00B577AF">
        <w:rPr>
          <w:rFonts w:ascii="ＭＳ Ｐ明朝" w:eastAsia="ＭＳ Ｐ明朝" w:hAnsi="ＭＳ Ｐ明朝" w:hint="eastAsia"/>
          <w:color w:val="000000" w:themeColor="text1"/>
        </w:rPr>
        <w:t>なお、</w:t>
      </w:r>
      <w:r w:rsidR="004B2384" w:rsidRPr="00B577AF">
        <w:rPr>
          <w:rFonts w:ascii="ＭＳ Ｐ明朝" w:eastAsia="ＭＳ Ｐ明朝" w:hAnsi="ＭＳ Ｐ明朝" w:hint="eastAsia"/>
          <w:color w:val="000000" w:themeColor="text1"/>
        </w:rPr>
        <w:t>役割</w:t>
      </w:r>
      <w:r w:rsidR="004B2384" w:rsidRPr="00B577AF">
        <w:rPr>
          <w:rFonts w:ascii="ＭＳ Ｐ明朝" w:eastAsia="ＭＳ Ｐ明朝" w:hAnsi="ＭＳ Ｐ明朝"/>
          <w:color w:val="000000" w:themeColor="text1"/>
          <w:lang w:val="vi-VN"/>
        </w:rPr>
        <w:t>4a</w:t>
      </w:r>
      <w:r w:rsidR="004B2384" w:rsidRPr="00B577AF">
        <w:rPr>
          <w:rFonts w:ascii="ＭＳ Ｐ明朝" w:eastAsia="ＭＳ Ｐ明朝" w:hAnsi="ＭＳ Ｐ明朝" w:hint="eastAsia"/>
          <w:color w:val="000000" w:themeColor="text1"/>
          <w:lang w:val="vi-VN"/>
        </w:rPr>
        <w:t>を担う者</w:t>
      </w:r>
      <w:r w:rsidRPr="00B577AF">
        <w:rPr>
          <w:rFonts w:ascii="ＭＳ Ｐ明朝" w:eastAsia="ＭＳ Ｐ明朝" w:hAnsi="ＭＳ Ｐ明朝" w:hint="eastAsia"/>
          <w:color w:val="000000" w:themeColor="text1"/>
        </w:rPr>
        <w:t>は品質管理プロセスが正しく実施されているかだけをチェックする。納品物について品質を確認し保証するのは、</w:t>
      </w:r>
      <w:r w:rsidR="006D0A07" w:rsidRPr="00B577AF">
        <w:rPr>
          <w:rFonts w:ascii="ＭＳ Ｐ明朝" w:eastAsia="ＭＳ Ｐ明朝" w:hAnsi="ＭＳ Ｐ明朝" w:hint="eastAsia"/>
          <w:color w:val="000000" w:themeColor="text1"/>
        </w:rPr>
        <w:t>PM</w:t>
      </w:r>
      <w:r w:rsidRPr="00B577AF">
        <w:rPr>
          <w:rFonts w:ascii="ＭＳ Ｐ明朝" w:eastAsia="ＭＳ Ｐ明朝" w:hAnsi="ＭＳ Ｐ明朝" w:hint="eastAsia"/>
          <w:color w:val="000000" w:themeColor="text1"/>
        </w:rPr>
        <w:t>の責任</w:t>
      </w:r>
      <w:r w:rsidR="006D0A07" w:rsidRPr="00B577AF">
        <w:rPr>
          <w:rFonts w:ascii="ＭＳ Ｐ明朝" w:eastAsia="ＭＳ Ｐ明朝" w:hAnsi="ＭＳ Ｐ明朝" w:hint="eastAsia"/>
          <w:color w:val="000000" w:themeColor="text1"/>
        </w:rPr>
        <w:t>とする</w:t>
      </w:r>
      <w:r w:rsidRPr="00B577AF">
        <w:rPr>
          <w:rFonts w:ascii="ＭＳ Ｐ明朝" w:eastAsia="ＭＳ Ｐ明朝" w:hAnsi="ＭＳ Ｐ明朝" w:hint="eastAsia"/>
          <w:color w:val="000000" w:themeColor="text1"/>
        </w:rPr>
        <w:t>。</w:t>
      </w:r>
    </w:p>
    <w:p w14:paraId="2F83CDF5" w14:textId="77777777" w:rsidR="00CD45EE" w:rsidRPr="00B577AF" w:rsidRDefault="00CD45EE" w:rsidP="00CD45EE">
      <w:pPr>
        <w:widowControl/>
        <w:jc w:val="left"/>
        <w:rPr>
          <w:color w:val="000000" w:themeColor="text1"/>
        </w:rPr>
      </w:pPr>
      <w:r w:rsidRPr="00B577AF">
        <w:rPr>
          <w:rFonts w:hint="eastAsia"/>
          <w:color w:val="000000" w:themeColor="text1"/>
        </w:rPr>
        <w:t>各工程（要件定義、製造・単体テスト、結合テストを除く）の終了時には、下記の品質評価報告書を作成し、工程判定会議の判定を受ける。</w:t>
      </w:r>
    </w:p>
    <w:p w14:paraId="6E81014C" w14:textId="77777777" w:rsidR="00CD45EE" w:rsidRPr="00B577AF" w:rsidRDefault="00FC765A" w:rsidP="00CD45EE">
      <w:pPr>
        <w:widowControl/>
        <w:ind w:leftChars="135" w:left="283"/>
        <w:jc w:val="left"/>
        <w:rPr>
          <w:color w:val="000000" w:themeColor="text1"/>
        </w:rPr>
      </w:pPr>
      <w:r w:rsidRPr="00B577AF">
        <w:rPr>
          <w:rFonts w:hint="eastAsia"/>
          <w:color w:val="000000" w:themeColor="text1"/>
        </w:rPr>
        <w:t>①品質メトリ</w:t>
      </w:r>
      <w:r w:rsidR="00CD45EE" w:rsidRPr="00B577AF">
        <w:rPr>
          <w:rFonts w:hint="eastAsia"/>
          <w:color w:val="000000" w:themeColor="text1"/>
        </w:rPr>
        <w:t>クスの目標値と実績値の評価</w:t>
      </w:r>
      <w:r w:rsidR="00CD45EE" w:rsidRPr="00B577AF">
        <w:rPr>
          <w:rFonts w:hint="eastAsia"/>
          <w:color w:val="000000" w:themeColor="text1"/>
        </w:rPr>
        <w:t xml:space="preserve"> </w:t>
      </w:r>
    </w:p>
    <w:p w14:paraId="661BC3E2" w14:textId="77777777" w:rsidR="00554DEA" w:rsidRDefault="00FC765A">
      <w:pPr>
        <w:widowControl/>
        <w:ind w:leftChars="135" w:left="462" w:hanging="179"/>
        <w:jc w:val="left"/>
        <w:rPr>
          <w:color w:val="000000" w:themeColor="text1"/>
        </w:rPr>
      </w:pPr>
      <w:r w:rsidRPr="00B577AF">
        <w:rPr>
          <w:rFonts w:hint="eastAsia"/>
          <w:color w:val="000000" w:themeColor="text1"/>
        </w:rPr>
        <w:t>※品質メトリクスの結果と目標値に</w:t>
      </w:r>
      <w:r w:rsidR="00FD0E06" w:rsidRPr="00B577AF">
        <w:rPr>
          <w:rFonts w:hint="eastAsia"/>
          <w:color w:val="000000" w:themeColor="text1"/>
        </w:rPr>
        <w:t>乖離</w:t>
      </w:r>
      <w:r w:rsidRPr="00B577AF">
        <w:rPr>
          <w:rFonts w:hint="eastAsia"/>
          <w:color w:val="000000" w:themeColor="text1"/>
        </w:rPr>
        <w:t>が</w:t>
      </w:r>
      <w:r w:rsidR="002F731B" w:rsidRPr="00B577AF">
        <w:rPr>
          <w:rFonts w:hint="eastAsia"/>
          <w:color w:val="000000" w:themeColor="text1"/>
        </w:rPr>
        <w:t>ある場合はその原因を特定し、品質に問題がある場合はその対応策</w:t>
      </w:r>
      <w:r w:rsidRPr="00B577AF">
        <w:rPr>
          <w:rFonts w:hint="eastAsia"/>
          <w:color w:val="000000" w:themeColor="text1"/>
        </w:rPr>
        <w:t>を</w:t>
      </w:r>
      <w:r w:rsidR="002F731B" w:rsidRPr="00B577AF">
        <w:rPr>
          <w:rFonts w:hint="eastAsia"/>
          <w:color w:val="000000" w:themeColor="text1"/>
        </w:rPr>
        <w:t>策定</w:t>
      </w:r>
      <w:r w:rsidRPr="00B577AF">
        <w:rPr>
          <w:rFonts w:hint="eastAsia"/>
          <w:color w:val="000000" w:themeColor="text1"/>
        </w:rPr>
        <w:t>し対応を行う。</w:t>
      </w:r>
    </w:p>
    <w:p w14:paraId="523697EE" w14:textId="77777777" w:rsidR="00CD45EE" w:rsidRPr="00B577AF" w:rsidRDefault="00CD45EE" w:rsidP="00CD45EE">
      <w:pPr>
        <w:widowControl/>
        <w:ind w:leftChars="135" w:left="283"/>
        <w:jc w:val="left"/>
        <w:rPr>
          <w:color w:val="000000" w:themeColor="text1"/>
        </w:rPr>
      </w:pPr>
      <w:r w:rsidRPr="00B577AF">
        <w:rPr>
          <w:rFonts w:hint="eastAsia"/>
          <w:color w:val="000000" w:themeColor="text1"/>
        </w:rPr>
        <w:t>②不具合・障害の分析</w:t>
      </w:r>
    </w:p>
    <w:p w14:paraId="136F75B5" w14:textId="77777777" w:rsidR="00CD45EE" w:rsidRPr="00B577AF" w:rsidRDefault="00CD45EE" w:rsidP="00CD45EE">
      <w:pPr>
        <w:widowControl/>
        <w:ind w:leftChars="135" w:left="283"/>
        <w:jc w:val="left"/>
        <w:rPr>
          <w:color w:val="000000" w:themeColor="text1"/>
        </w:rPr>
      </w:pPr>
      <w:r w:rsidRPr="00B577AF">
        <w:rPr>
          <w:rFonts w:hint="eastAsia"/>
          <w:color w:val="000000" w:themeColor="text1"/>
        </w:rPr>
        <w:t>③検出した課題</w:t>
      </w:r>
      <w:r w:rsidRPr="00B577AF">
        <w:rPr>
          <w:rFonts w:hint="eastAsia"/>
          <w:color w:val="000000" w:themeColor="text1"/>
        </w:rPr>
        <w:t xml:space="preserve"> </w:t>
      </w:r>
    </w:p>
    <w:p w14:paraId="360357FA" w14:textId="77777777" w:rsidR="00CD45EE" w:rsidRPr="00B577AF" w:rsidRDefault="00CD45EE" w:rsidP="00CD45EE">
      <w:pPr>
        <w:widowControl/>
        <w:ind w:leftChars="135" w:left="283"/>
        <w:jc w:val="left"/>
        <w:rPr>
          <w:color w:val="000000" w:themeColor="text1"/>
        </w:rPr>
      </w:pPr>
      <w:r w:rsidRPr="00B577AF">
        <w:rPr>
          <w:rFonts w:hint="eastAsia"/>
          <w:color w:val="000000" w:themeColor="text1"/>
        </w:rPr>
        <w:t>④是正策</w:t>
      </w:r>
      <w:r w:rsidRPr="00B577AF">
        <w:rPr>
          <w:rFonts w:hint="eastAsia"/>
          <w:color w:val="000000" w:themeColor="text1"/>
        </w:rPr>
        <w:t xml:space="preserve"> </w:t>
      </w:r>
    </w:p>
    <w:p w14:paraId="3952E6A4" w14:textId="77777777" w:rsidR="00A46FF4" w:rsidRPr="00B577AF" w:rsidRDefault="00CD45EE" w:rsidP="00CD45EE">
      <w:pPr>
        <w:widowControl/>
        <w:ind w:leftChars="135" w:left="283"/>
        <w:jc w:val="left"/>
        <w:rPr>
          <w:color w:val="000000" w:themeColor="text1"/>
        </w:rPr>
      </w:pPr>
      <w:r w:rsidRPr="00B577AF">
        <w:rPr>
          <w:rFonts w:hint="eastAsia"/>
          <w:color w:val="000000" w:themeColor="text1"/>
        </w:rPr>
        <w:t>⑤全体評価</w:t>
      </w:r>
    </w:p>
    <w:p w14:paraId="3C66ECBB" w14:textId="77777777" w:rsidR="00CD45EE" w:rsidRPr="00B577AF" w:rsidRDefault="00CD45EE" w:rsidP="00CD45EE">
      <w:pPr>
        <w:widowControl/>
        <w:ind w:leftChars="135" w:left="283"/>
        <w:jc w:val="left"/>
        <w:rPr>
          <w:rFonts w:ascii="ＭＳ Ｐ明朝" w:eastAsia="ＭＳ Ｐ明朝" w:hAnsi="ＭＳ Ｐ明朝"/>
          <w:color w:val="000000" w:themeColor="text1"/>
        </w:rPr>
      </w:pPr>
    </w:p>
    <w:p w14:paraId="5394A2E4" w14:textId="77777777" w:rsidR="00F80DBE" w:rsidRPr="00B577AF" w:rsidRDefault="003139EA" w:rsidP="007E7E9F">
      <w:pPr>
        <w:pStyle w:val="2"/>
        <w:ind w:left="567" w:hangingChars="270"/>
        <w:rPr>
          <w:color w:val="000000" w:themeColor="text1"/>
        </w:rPr>
      </w:pPr>
      <w:bookmarkStart w:id="31" w:name="_Toc45473937"/>
      <w:r w:rsidRPr="00B577AF">
        <w:rPr>
          <w:rFonts w:hint="eastAsia"/>
          <w:color w:val="000000" w:themeColor="text1"/>
        </w:rPr>
        <w:t>バージョン管理</w:t>
      </w:r>
      <w:bookmarkEnd w:id="31"/>
    </w:p>
    <w:p w14:paraId="0839E052" w14:textId="77777777" w:rsidR="003139EA" w:rsidRPr="00B577AF" w:rsidRDefault="003B2A91" w:rsidP="00F80DBE">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文章の命名規則・バージョン管理について記す。</w:t>
      </w:r>
    </w:p>
    <w:p w14:paraId="2F5F54F3" w14:textId="77777777" w:rsidR="00572D66" w:rsidRDefault="00572D66" w:rsidP="00A70A6E">
      <w:pPr>
        <w:pStyle w:val="a7"/>
        <w:numPr>
          <w:ilvl w:val="0"/>
          <w:numId w:val="8"/>
        </w:numPr>
        <w:ind w:leftChars="0"/>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ファイル名には、そのファイルの目的、バージョンと作成日を記入する。</w:t>
      </w:r>
    </w:p>
    <w:p w14:paraId="774AB9BA" w14:textId="77777777" w:rsidR="00B32E14" w:rsidRPr="0040648B" w:rsidRDefault="00046A6B" w:rsidP="00F41D0A">
      <w:pPr>
        <w:pStyle w:val="a7"/>
        <w:numPr>
          <w:ilvl w:val="0"/>
          <w:numId w:val="8"/>
        </w:numPr>
        <w:ind w:leftChars="0"/>
        <w:rPr>
          <w:rFonts w:ascii="ＭＳ Ｐゴシック" w:eastAsia="ＭＳ Ｐゴシック" w:hAnsi="ＭＳ Ｐゴシック" w:cstheme="majorBidi"/>
          <w:color w:val="000000" w:themeColor="text1"/>
          <w:sz w:val="28"/>
          <w:szCs w:val="28"/>
        </w:rPr>
      </w:pPr>
      <w:r w:rsidRPr="00B32E14">
        <w:rPr>
          <w:rFonts w:ascii="ＭＳ Ｐ明朝" w:eastAsia="ＭＳ Ｐ明朝" w:hAnsi="ＭＳ Ｐ明朝" w:hint="eastAsia"/>
          <w:color w:val="000000" w:themeColor="text1"/>
        </w:rPr>
        <w:t>バージョン管理は、V</w:t>
      </w:r>
      <w:r w:rsidRPr="00B32E14">
        <w:rPr>
          <w:rFonts w:ascii="ＭＳ Ｐ明朝" w:eastAsia="ＭＳ Ｐ明朝" w:hAnsi="ＭＳ Ｐ明朝"/>
          <w:color w:val="000000" w:themeColor="text1"/>
        </w:rPr>
        <w:t xml:space="preserve">isual </w:t>
      </w:r>
      <w:r w:rsidR="005E1FA1" w:rsidRPr="00B32E14">
        <w:rPr>
          <w:rFonts w:ascii="ＭＳ Ｐ明朝" w:eastAsia="ＭＳ Ｐ明朝" w:hAnsi="ＭＳ Ｐ明朝"/>
          <w:color w:val="000000" w:themeColor="text1"/>
        </w:rPr>
        <w:t>Source</w:t>
      </w:r>
      <w:r w:rsidR="005E1FA1">
        <w:rPr>
          <w:rFonts w:ascii="ＭＳ Ｐ明朝" w:eastAsia="ＭＳ Ｐ明朝" w:hAnsi="ＭＳ Ｐ明朝"/>
          <w:color w:val="000000" w:themeColor="text1"/>
        </w:rPr>
        <w:t>S</w:t>
      </w:r>
      <w:r w:rsidR="005E1FA1" w:rsidRPr="0040648B">
        <w:rPr>
          <w:rFonts w:ascii="ＭＳ Ｐ明朝" w:eastAsia="ＭＳ Ｐ明朝" w:hAnsi="ＭＳ Ｐ明朝"/>
          <w:color w:val="000000" w:themeColor="text1"/>
        </w:rPr>
        <w:t>afe</w:t>
      </w:r>
      <w:r w:rsidRPr="0040648B">
        <w:rPr>
          <w:rFonts w:ascii="ＭＳ Ｐ明朝" w:eastAsia="ＭＳ Ｐ明朝" w:hAnsi="ＭＳ Ｐ明朝" w:hint="eastAsia"/>
          <w:color w:val="000000" w:themeColor="text1"/>
        </w:rPr>
        <w:t>のツールを利用する。</w:t>
      </w:r>
      <w:r w:rsidR="00B32E14" w:rsidRPr="0040648B">
        <w:rPr>
          <w:rFonts w:ascii="ＭＳ Ｐ明朝" w:eastAsia="ＭＳ Ｐ明朝" w:hAnsi="ＭＳ Ｐ明朝" w:hint="eastAsia"/>
          <w:color w:val="000000" w:themeColor="text1"/>
        </w:rPr>
        <w:t xml:space="preserve"> </w:t>
      </w:r>
    </w:p>
    <w:p w14:paraId="08C41168" w14:textId="77777777" w:rsidR="00EB3A88" w:rsidRPr="00B32E14" w:rsidRDefault="00EB3A88" w:rsidP="00B32E14">
      <w:pPr>
        <w:jc w:val="center"/>
      </w:pPr>
    </w:p>
    <w:p w14:paraId="64DC6792" w14:textId="77777777" w:rsidR="00620BEA" w:rsidRPr="00620BEA" w:rsidRDefault="000754A9" w:rsidP="00AC6D87">
      <w:pPr>
        <w:pStyle w:val="1"/>
        <w:rPr>
          <w:color w:val="000000" w:themeColor="text1"/>
        </w:rPr>
      </w:pPr>
      <w:bookmarkStart w:id="32" w:name="_Toc45473938"/>
      <w:r w:rsidRPr="00B577AF">
        <w:rPr>
          <w:rFonts w:hint="eastAsia"/>
          <w:color w:val="000000" w:themeColor="text1"/>
        </w:rPr>
        <w:t>リスク</w:t>
      </w:r>
      <w:r w:rsidR="004F265E" w:rsidRPr="00B577AF">
        <w:rPr>
          <w:rFonts w:hint="eastAsia"/>
          <w:color w:val="000000" w:themeColor="text1"/>
        </w:rPr>
        <w:t>管理</w:t>
      </w:r>
      <w:r w:rsidRPr="00B577AF">
        <w:rPr>
          <w:rFonts w:hint="eastAsia"/>
          <w:color w:val="000000" w:themeColor="text1"/>
        </w:rPr>
        <w:t>・課題管理</w:t>
      </w:r>
      <w:r w:rsidR="004F265E" w:rsidRPr="00B577AF">
        <w:rPr>
          <w:rFonts w:hint="eastAsia"/>
          <w:color w:val="000000" w:themeColor="text1"/>
        </w:rPr>
        <w:t>・QA管理</w:t>
      </w:r>
      <w:bookmarkEnd w:id="32"/>
    </w:p>
    <w:p w14:paraId="767E2CFE" w14:textId="77777777" w:rsidR="00AC6D87" w:rsidRPr="00AC3D13" w:rsidRDefault="00E66672"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プロジェクトで発生・確認したリスク及び課題は、「リスク・課題管理表」（別添１）で</w:t>
      </w:r>
      <w:r w:rsidR="00620BEA" w:rsidRPr="00AC3D13">
        <w:rPr>
          <w:rFonts w:ascii="ＭＳ Ｐ明朝" w:eastAsia="ＭＳ Ｐ明朝" w:hAnsi="ＭＳ Ｐ明朝" w:hint="eastAsia"/>
          <w:color w:val="000000" w:themeColor="text1"/>
          <w:lang w:val="vi-VN"/>
        </w:rPr>
        <w:t>管理</w:t>
      </w:r>
      <w:r w:rsidRPr="00AC3D13">
        <w:rPr>
          <w:rFonts w:ascii="ＭＳ Ｐ明朝" w:eastAsia="ＭＳ Ｐ明朝" w:hAnsi="ＭＳ Ｐ明朝" w:hint="eastAsia"/>
          <w:color w:val="000000" w:themeColor="text1"/>
          <w:lang w:val="vi-VN"/>
        </w:rPr>
        <w:t>する。</w:t>
      </w:r>
    </w:p>
    <w:p w14:paraId="61910E1F" w14:textId="5BDA0B4B" w:rsidR="00E66672" w:rsidRPr="00AC3D13" w:rsidRDefault="00E66672"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発生・確認したリスク・課題については、必要に応じて会議体で</w:t>
      </w:r>
      <w:r w:rsidR="00D66DB6">
        <w:rPr>
          <w:rFonts w:ascii="ＭＳ Ｐ明朝" w:eastAsia="ＭＳ Ｐ明朝" w:hAnsi="ＭＳ Ｐ明朝" w:hint="eastAsia"/>
          <w:color w:val="000000" w:themeColor="text1"/>
          <w:lang w:val="vi-VN"/>
        </w:rPr>
        <w:t>FOS</w:t>
      </w:r>
      <w:r w:rsidRPr="00AC3D13">
        <w:rPr>
          <w:rFonts w:ascii="ＭＳ Ｐ明朝" w:eastAsia="ＭＳ Ｐ明朝" w:hAnsi="ＭＳ Ｐ明朝" w:hint="eastAsia"/>
          <w:color w:val="000000" w:themeColor="text1"/>
          <w:lang w:val="vi-VN"/>
        </w:rPr>
        <w:t>より対策を提案し、協議を行う。</w:t>
      </w:r>
    </w:p>
    <w:p w14:paraId="14D7B33A" w14:textId="77777777" w:rsidR="00620BEA" w:rsidRPr="00AC3D13" w:rsidRDefault="00620BEA" w:rsidP="00AC6D87">
      <w:pPr>
        <w:rPr>
          <w:rFonts w:ascii="ＭＳ Ｐ明朝" w:eastAsia="ＭＳ Ｐ明朝" w:hAnsi="ＭＳ Ｐ明朝"/>
          <w:color w:val="000000" w:themeColor="text1"/>
          <w:lang w:val="vi-VN"/>
        </w:rPr>
      </w:pPr>
    </w:p>
    <w:p w14:paraId="32036421" w14:textId="77777777" w:rsidR="00620BEA" w:rsidRPr="00AC3D13" w:rsidRDefault="00620BEA"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プロジェクトで発生したQAは、「Q＆A管理</w:t>
      </w:r>
      <w:r w:rsidR="005E1FA1">
        <w:rPr>
          <w:rFonts w:ascii="ＭＳ Ｐ明朝" w:eastAsia="ＭＳ Ｐ明朝" w:hAnsi="ＭＳ Ｐ明朝" w:hint="eastAsia"/>
          <w:color w:val="000000" w:themeColor="text1"/>
          <w:lang w:val="vi-VN"/>
        </w:rPr>
        <w:t>表</w:t>
      </w:r>
      <w:r w:rsidRPr="00AC3D13">
        <w:rPr>
          <w:rFonts w:ascii="ＭＳ Ｐ明朝" w:eastAsia="ＭＳ Ｐ明朝" w:hAnsi="ＭＳ Ｐ明朝" w:hint="eastAsia"/>
          <w:color w:val="000000" w:themeColor="text1"/>
          <w:lang w:val="vi-VN"/>
        </w:rPr>
        <w:t>」（別添２）で管理する。</w:t>
      </w:r>
    </w:p>
    <w:p w14:paraId="47251856" w14:textId="2427EF15" w:rsidR="00620BEA" w:rsidRPr="00AC3D13" w:rsidRDefault="00620BEA"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言葉・用語について、</w:t>
      </w:r>
      <w:r w:rsidR="009D222C">
        <w:rPr>
          <w:rFonts w:ascii="ＭＳ Ｐ明朝" w:eastAsia="ＭＳ Ｐ明朝" w:hAnsi="ＭＳ Ｐ明朝" w:hint="eastAsia"/>
          <w:color w:val="000000" w:themeColor="text1"/>
          <w:lang w:val="vi-VN"/>
        </w:rPr>
        <w:t>FOS様</w:t>
      </w:r>
      <w:r w:rsidRPr="00AC3D13">
        <w:rPr>
          <w:rFonts w:ascii="ＭＳ Ｐ明朝" w:eastAsia="ＭＳ Ｐ明朝" w:hAnsi="ＭＳ Ｐ明朝" w:hint="eastAsia"/>
          <w:color w:val="000000" w:themeColor="text1"/>
          <w:lang w:val="vi-VN"/>
        </w:rPr>
        <w:t>と</w:t>
      </w:r>
      <w:r w:rsidR="00D66DB6">
        <w:rPr>
          <w:rFonts w:ascii="ＭＳ Ｐ明朝" w:eastAsia="ＭＳ Ｐ明朝" w:hAnsi="ＭＳ Ｐ明朝" w:hint="eastAsia"/>
          <w:color w:val="000000" w:themeColor="text1"/>
          <w:lang w:val="vi-VN"/>
        </w:rPr>
        <w:t>FOS</w:t>
      </w:r>
      <w:r w:rsidRPr="00AC3D13">
        <w:rPr>
          <w:rFonts w:ascii="ＭＳ Ｐ明朝" w:eastAsia="ＭＳ Ｐ明朝" w:hAnsi="ＭＳ Ｐ明朝" w:hint="eastAsia"/>
          <w:color w:val="000000" w:themeColor="text1"/>
          <w:lang w:val="vi-VN"/>
        </w:rPr>
        <w:t>が共通認識を持つために、</w:t>
      </w:r>
      <w:r w:rsidR="00D66DB6">
        <w:rPr>
          <w:rFonts w:ascii="ＭＳ Ｐ明朝" w:eastAsia="ＭＳ Ｐ明朝" w:hAnsi="ＭＳ Ｐ明朝" w:hint="eastAsia"/>
          <w:color w:val="000000" w:themeColor="text1"/>
          <w:lang w:val="vi-VN"/>
        </w:rPr>
        <w:t>FOS</w:t>
      </w:r>
      <w:r w:rsidRPr="00AC3D13">
        <w:rPr>
          <w:rFonts w:ascii="ＭＳ Ｐ明朝" w:eastAsia="ＭＳ Ｐ明朝" w:hAnsi="ＭＳ Ｐ明朝" w:hint="eastAsia"/>
          <w:color w:val="000000" w:themeColor="text1"/>
          <w:lang w:val="vi-VN"/>
        </w:rPr>
        <w:t>において不明な言葉・用語が発生した場合は、「Q＆A管理</w:t>
      </w:r>
      <w:r w:rsidR="005E1FA1">
        <w:rPr>
          <w:rFonts w:ascii="ＭＳ Ｐ明朝" w:eastAsia="ＭＳ Ｐ明朝" w:hAnsi="ＭＳ Ｐ明朝" w:hint="eastAsia"/>
          <w:color w:val="000000" w:themeColor="text1"/>
          <w:lang w:val="vi-VN"/>
        </w:rPr>
        <w:t>表</w:t>
      </w:r>
      <w:r w:rsidRPr="00AC3D13">
        <w:rPr>
          <w:rFonts w:ascii="ＭＳ Ｐ明朝" w:eastAsia="ＭＳ Ｐ明朝" w:hAnsi="ＭＳ Ｐ明朝" w:hint="eastAsia"/>
          <w:color w:val="000000" w:themeColor="text1"/>
          <w:lang w:val="vi-VN"/>
        </w:rPr>
        <w:t>」で管理する。</w:t>
      </w:r>
    </w:p>
    <w:p w14:paraId="7523669E" w14:textId="77777777" w:rsidR="00620BEA" w:rsidRPr="00AC3D13" w:rsidRDefault="00620BEA" w:rsidP="00AC6D87">
      <w:pPr>
        <w:rPr>
          <w:rFonts w:ascii="ＭＳ Ｐ明朝" w:eastAsia="ＭＳ Ｐ明朝" w:hAnsi="ＭＳ Ｐ明朝"/>
          <w:color w:val="000000" w:themeColor="text1"/>
          <w:lang w:val="vi-VN"/>
        </w:rPr>
      </w:pPr>
    </w:p>
    <w:p w14:paraId="6A24B142" w14:textId="77777777" w:rsidR="00620BEA" w:rsidRPr="00AC3D13" w:rsidRDefault="00620BEA"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リスク、課題又はQAが発生した場合、</w:t>
      </w:r>
      <w:r w:rsidR="00462238" w:rsidRPr="00AC3D13">
        <w:rPr>
          <w:rFonts w:ascii="ＭＳ Ｐ明朝" w:eastAsia="ＭＳ Ｐ明朝" w:hAnsi="ＭＳ Ｐ明朝" w:hint="eastAsia"/>
          <w:color w:val="000000" w:themeColor="text1"/>
          <w:lang w:val="vi-VN"/>
        </w:rPr>
        <w:t>当該</w:t>
      </w:r>
      <w:r w:rsidRPr="00AC3D13">
        <w:rPr>
          <w:rFonts w:ascii="ＭＳ Ｐ明朝" w:eastAsia="ＭＳ Ｐ明朝" w:hAnsi="ＭＳ Ｐ明朝" w:hint="eastAsia"/>
          <w:color w:val="000000" w:themeColor="text1"/>
          <w:lang w:val="vi-VN"/>
        </w:rPr>
        <w:t>リスク・課題・QA</w:t>
      </w:r>
      <w:r w:rsidR="00062E47">
        <w:rPr>
          <w:rFonts w:ascii="ＭＳ Ｐ明朝" w:eastAsia="ＭＳ Ｐ明朝" w:hAnsi="ＭＳ Ｐ明朝" w:hint="eastAsia"/>
          <w:color w:val="000000" w:themeColor="text1"/>
          <w:lang w:val="vi-VN"/>
        </w:rPr>
        <w:t>確認</w:t>
      </w:r>
      <w:r w:rsidR="00062E47" w:rsidRPr="00AC3D13">
        <w:rPr>
          <w:rFonts w:ascii="ＭＳ Ｐ明朝" w:eastAsia="ＭＳ Ｐ明朝" w:hAnsi="ＭＳ Ｐ明朝" w:hint="eastAsia"/>
          <w:color w:val="000000" w:themeColor="text1"/>
          <w:lang w:val="vi-VN"/>
        </w:rPr>
        <w:t>者</w:t>
      </w:r>
      <w:r w:rsidRPr="00AC3D13">
        <w:rPr>
          <w:rFonts w:ascii="ＭＳ Ｐ明朝" w:eastAsia="ＭＳ Ｐ明朝" w:hAnsi="ＭＳ Ｐ明朝" w:hint="eastAsia"/>
          <w:color w:val="000000" w:themeColor="text1"/>
          <w:lang w:val="vi-VN"/>
        </w:rPr>
        <w:t>は、確認した日の翌日</w:t>
      </w:r>
      <w:r w:rsidR="00462238" w:rsidRPr="00AC3D13">
        <w:rPr>
          <w:rFonts w:ascii="ＭＳ Ｐ明朝" w:eastAsia="ＭＳ Ｐ明朝" w:hAnsi="ＭＳ Ｐ明朝" w:hint="eastAsia"/>
          <w:color w:val="000000" w:themeColor="text1"/>
          <w:lang w:val="vi-VN"/>
        </w:rPr>
        <w:t>までに当該リスク・課題・QA</w:t>
      </w:r>
      <w:r w:rsidR="008A1571">
        <w:rPr>
          <w:rFonts w:ascii="ＭＳ Ｐ明朝" w:eastAsia="ＭＳ Ｐ明朝" w:hAnsi="ＭＳ Ｐ明朝" w:hint="eastAsia"/>
          <w:color w:val="000000" w:themeColor="text1"/>
          <w:lang w:val="vi-VN"/>
        </w:rPr>
        <w:t>を</w:t>
      </w:r>
      <w:r w:rsidR="00462238" w:rsidRPr="00AC3D13">
        <w:rPr>
          <w:rFonts w:ascii="ＭＳ Ｐ明朝" w:eastAsia="ＭＳ Ｐ明朝" w:hAnsi="ＭＳ Ｐ明朝" w:hint="eastAsia"/>
          <w:color w:val="000000" w:themeColor="text1"/>
          <w:lang w:val="vi-VN"/>
        </w:rPr>
        <w:t>PMに報告する。</w:t>
      </w:r>
    </w:p>
    <w:p w14:paraId="1CB1268B" w14:textId="77777777" w:rsidR="00462238" w:rsidRPr="00AC3D13" w:rsidRDefault="00462238" w:rsidP="00AC6D87">
      <w:pPr>
        <w:rPr>
          <w:rFonts w:ascii="ＭＳ Ｐ明朝" w:eastAsia="ＭＳ Ｐ明朝" w:hAnsi="ＭＳ Ｐ明朝"/>
          <w:color w:val="000000" w:themeColor="text1"/>
          <w:lang w:val="vi-VN"/>
        </w:rPr>
      </w:pPr>
      <w:r w:rsidRPr="00AC3D13">
        <w:rPr>
          <w:rFonts w:ascii="ＭＳ Ｐ明朝" w:eastAsia="ＭＳ Ｐ明朝" w:hAnsi="ＭＳ Ｐ明朝" w:hint="eastAsia"/>
          <w:color w:val="000000" w:themeColor="text1"/>
          <w:lang w:val="vi-VN"/>
        </w:rPr>
        <w:t>「リスク・課題管理表」及び「Q&amp;A管理</w:t>
      </w:r>
      <w:r w:rsidR="005E1FA1">
        <w:rPr>
          <w:rFonts w:ascii="ＭＳ Ｐ明朝" w:eastAsia="ＭＳ Ｐ明朝" w:hAnsi="ＭＳ Ｐ明朝" w:hint="eastAsia"/>
          <w:color w:val="000000" w:themeColor="text1"/>
          <w:lang w:val="vi-VN"/>
        </w:rPr>
        <w:t>表</w:t>
      </w:r>
      <w:r w:rsidRPr="00AC3D13">
        <w:rPr>
          <w:rFonts w:ascii="ＭＳ Ｐ明朝" w:eastAsia="ＭＳ Ｐ明朝" w:hAnsi="ＭＳ Ｐ明朝" w:hint="eastAsia"/>
          <w:color w:val="000000" w:themeColor="text1"/>
          <w:lang w:val="vi-VN"/>
        </w:rPr>
        <w:t>」への登録・更新は</w:t>
      </w:r>
      <w:r w:rsidR="00AC3D13" w:rsidRPr="00AC3D13">
        <w:rPr>
          <w:rFonts w:ascii="ＭＳ Ｐ明朝" w:eastAsia="ＭＳ Ｐ明朝" w:hAnsi="ＭＳ Ｐ明朝" w:hint="eastAsia"/>
          <w:color w:val="000000" w:themeColor="text1"/>
          <w:lang w:val="vi-VN"/>
        </w:rPr>
        <w:t>、</w:t>
      </w:r>
      <w:r w:rsidRPr="00AC3D13">
        <w:rPr>
          <w:rFonts w:ascii="ＭＳ Ｐ明朝" w:eastAsia="ＭＳ Ｐ明朝" w:hAnsi="ＭＳ Ｐ明朝" w:hint="eastAsia"/>
          <w:color w:val="000000" w:themeColor="text1"/>
          <w:lang w:val="vi-VN"/>
        </w:rPr>
        <w:t>PM</w:t>
      </w:r>
      <w:r w:rsidR="0016481E">
        <w:rPr>
          <w:rFonts w:ascii="ＭＳ Ｐ明朝" w:eastAsia="ＭＳ Ｐ明朝" w:hAnsi="ＭＳ Ｐ明朝" w:hint="eastAsia"/>
          <w:color w:val="000000" w:themeColor="text1"/>
          <w:lang w:val="vi-VN"/>
        </w:rPr>
        <w:t>・開発窓口</w:t>
      </w:r>
      <w:r w:rsidRPr="00AC3D13">
        <w:rPr>
          <w:rFonts w:ascii="ＭＳ Ｐ明朝" w:eastAsia="ＭＳ Ｐ明朝" w:hAnsi="ＭＳ Ｐ明朝" w:hint="eastAsia"/>
          <w:color w:val="000000" w:themeColor="text1"/>
          <w:lang w:val="vi-VN"/>
        </w:rPr>
        <w:t>が行う。</w:t>
      </w:r>
    </w:p>
    <w:p w14:paraId="532055BF" w14:textId="77777777" w:rsidR="003D77C2" w:rsidRPr="00AC6D87" w:rsidRDefault="003D77C2" w:rsidP="00AC6D87">
      <w:pPr>
        <w:rPr>
          <w:rFonts w:ascii="Arial" w:eastAsia="ＭＳ Ｐ明朝" w:hAnsi="Arial"/>
          <w:color w:val="000000" w:themeColor="text1"/>
          <w:lang w:val="vi-VN"/>
        </w:rPr>
      </w:pPr>
    </w:p>
    <w:p w14:paraId="1A866385" w14:textId="77777777" w:rsidR="004D7585" w:rsidRPr="00B577AF" w:rsidRDefault="004D7585" w:rsidP="00B21302">
      <w:pPr>
        <w:pStyle w:val="1"/>
        <w:rPr>
          <w:color w:val="000000" w:themeColor="text1"/>
        </w:rPr>
      </w:pPr>
      <w:bookmarkStart w:id="33" w:name="_Toc45473939"/>
      <w:r w:rsidRPr="00B577AF">
        <w:rPr>
          <w:rFonts w:hint="eastAsia"/>
          <w:color w:val="000000" w:themeColor="text1"/>
        </w:rPr>
        <w:t>変更管理</w:t>
      </w:r>
      <w:bookmarkEnd w:id="33"/>
    </w:p>
    <w:p w14:paraId="30A4A4B5" w14:textId="77777777" w:rsidR="00A34BF5" w:rsidRDefault="00246DF6" w:rsidP="00246DF6">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本プロジェクトに係る変更は次のとおり</w:t>
      </w:r>
      <w:r w:rsidR="00A34BF5">
        <w:rPr>
          <w:rFonts w:ascii="ＭＳ Ｐ明朝" w:eastAsia="ＭＳ Ｐ明朝" w:hAnsi="ＭＳ Ｐ明朝" w:hint="eastAsia"/>
          <w:color w:val="000000" w:themeColor="text1"/>
        </w:rPr>
        <w:t>。</w:t>
      </w:r>
    </w:p>
    <w:p w14:paraId="374F80DB" w14:textId="7D403229" w:rsidR="00EC780A" w:rsidRDefault="009D222C" w:rsidP="00246DF6">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FOS様</w:t>
      </w:r>
      <w:r w:rsidR="00246DF6" w:rsidRPr="00B577AF">
        <w:rPr>
          <w:rFonts w:ascii="ＭＳ Ｐ明朝" w:eastAsia="ＭＳ Ｐ明朝" w:hAnsi="ＭＳ Ｐ明朝" w:hint="eastAsia"/>
          <w:color w:val="000000" w:themeColor="text1"/>
        </w:rPr>
        <w:t>と</w:t>
      </w:r>
      <w:r w:rsidR="00D66DB6">
        <w:rPr>
          <w:rFonts w:ascii="ＭＳ Ｐ明朝" w:eastAsia="ＭＳ Ｐ明朝" w:hAnsi="ＭＳ Ｐ明朝" w:hint="eastAsia"/>
          <w:color w:val="000000" w:themeColor="text1"/>
        </w:rPr>
        <w:t>FOS</w:t>
      </w:r>
      <w:r w:rsidR="00062E47">
        <w:rPr>
          <w:rFonts w:ascii="ＭＳ Ｐ明朝" w:eastAsia="ＭＳ Ｐ明朝" w:hAnsi="ＭＳ Ｐ明朝" w:hint="eastAsia"/>
          <w:color w:val="000000" w:themeColor="text1"/>
        </w:rPr>
        <w:t>が</w:t>
      </w:r>
      <w:r w:rsidR="002F731B" w:rsidRPr="00B577AF">
        <w:rPr>
          <w:rFonts w:ascii="ＭＳ Ｐ明朝" w:eastAsia="ＭＳ Ｐ明朝" w:hAnsi="ＭＳ Ｐ明朝" w:hint="eastAsia"/>
          <w:color w:val="000000" w:themeColor="text1"/>
        </w:rPr>
        <w:t>協議の上合意した内容を書面に</w:t>
      </w:r>
      <w:r w:rsidR="00062E47">
        <w:rPr>
          <w:rFonts w:ascii="ＭＳ Ｐ明朝" w:eastAsia="ＭＳ Ｐ明朝" w:hAnsi="ＭＳ Ｐ明朝" w:hint="eastAsia"/>
          <w:color w:val="000000" w:themeColor="text1"/>
        </w:rPr>
        <w:t>よ</w:t>
      </w:r>
      <w:r w:rsidR="002F731B" w:rsidRPr="00B577AF">
        <w:rPr>
          <w:rFonts w:ascii="ＭＳ Ｐ明朝" w:eastAsia="ＭＳ Ｐ明朝" w:hAnsi="ＭＳ Ｐ明朝" w:hint="eastAsia"/>
          <w:color w:val="000000" w:themeColor="text1"/>
        </w:rPr>
        <w:t>り取り交わす</w:t>
      </w:r>
      <w:r w:rsidR="00246DF6" w:rsidRPr="00B577AF">
        <w:rPr>
          <w:rFonts w:ascii="ＭＳ Ｐ明朝" w:eastAsia="ＭＳ Ｐ明朝" w:hAnsi="ＭＳ Ｐ明朝" w:hint="eastAsia"/>
          <w:color w:val="000000" w:themeColor="text1"/>
        </w:rPr>
        <w:t>こととする。</w:t>
      </w:r>
    </w:p>
    <w:p w14:paraId="000F27E1" w14:textId="77777777" w:rsidR="00EA25D8" w:rsidRPr="00B577AF" w:rsidRDefault="00EA25D8" w:rsidP="00246DF6">
      <w:pPr>
        <w:rPr>
          <w:rFonts w:ascii="ＭＳ Ｐ明朝" w:eastAsia="ＭＳ Ｐ明朝" w:hAnsi="ＭＳ Ｐ明朝"/>
          <w:color w:val="000000" w:themeColor="text1"/>
        </w:rPr>
      </w:pPr>
    </w:p>
    <w:tbl>
      <w:tblPr>
        <w:tblStyle w:val="a8"/>
        <w:tblW w:w="0" w:type="auto"/>
        <w:tblLook w:val="04A0" w:firstRow="1" w:lastRow="0" w:firstColumn="1" w:lastColumn="0" w:noHBand="0" w:noVBand="1"/>
      </w:tblPr>
      <w:tblGrid>
        <w:gridCol w:w="421"/>
        <w:gridCol w:w="8595"/>
      </w:tblGrid>
      <w:tr w:rsidR="00246DF6" w:rsidRPr="0040648B" w14:paraId="227018B4" w14:textId="77777777" w:rsidTr="00246DF6">
        <w:tc>
          <w:tcPr>
            <w:tcW w:w="421" w:type="dxa"/>
          </w:tcPr>
          <w:p w14:paraId="60799FCE" w14:textId="77777777" w:rsidR="00246DF6" w:rsidRPr="0040648B" w:rsidRDefault="00246DF6" w:rsidP="00A73ABC">
            <w:pP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w:t>
            </w:r>
          </w:p>
        </w:tc>
        <w:tc>
          <w:tcPr>
            <w:tcW w:w="8595" w:type="dxa"/>
          </w:tcPr>
          <w:p w14:paraId="34F47D1A" w14:textId="77777777" w:rsidR="00246DF6" w:rsidRPr="0040648B" w:rsidRDefault="00B7128B" w:rsidP="00B7128B">
            <w:pPr>
              <w:jc w:val="center"/>
              <w:rPr>
                <w:rFonts w:ascii="ＭＳ Ｐゴシック" w:eastAsia="ＭＳ Ｐゴシック" w:hAnsi="ＭＳ Ｐゴシック"/>
                <w:color w:val="000000" w:themeColor="text1"/>
              </w:rPr>
            </w:pPr>
            <w:r w:rsidRPr="0040648B">
              <w:rPr>
                <w:rFonts w:ascii="ＭＳ Ｐゴシック" w:eastAsia="ＭＳ Ｐゴシック" w:hAnsi="ＭＳ Ｐゴシック" w:hint="eastAsia"/>
                <w:color w:val="000000" w:themeColor="text1"/>
              </w:rPr>
              <w:t>変更管理</w:t>
            </w:r>
          </w:p>
        </w:tc>
      </w:tr>
      <w:tr w:rsidR="00246DF6" w:rsidRPr="00B577AF" w14:paraId="1400E2DA" w14:textId="77777777" w:rsidTr="00246DF6">
        <w:tc>
          <w:tcPr>
            <w:tcW w:w="421" w:type="dxa"/>
          </w:tcPr>
          <w:p w14:paraId="41706517"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1</w:t>
            </w:r>
          </w:p>
        </w:tc>
        <w:tc>
          <w:tcPr>
            <w:tcW w:w="8595" w:type="dxa"/>
          </w:tcPr>
          <w:p w14:paraId="0FE309F0" w14:textId="54BCEDD8"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要求定義書</w:t>
            </w:r>
            <w:r w:rsidR="00C058DC">
              <w:rPr>
                <w:rFonts w:ascii="ＭＳ Ｐ明朝" w:eastAsia="ＭＳ Ｐ明朝" w:hAnsi="ＭＳ Ｐ明朝" w:hint="eastAsia"/>
                <w:color w:val="000000" w:themeColor="text1"/>
              </w:rPr>
              <w:t>に</w:t>
            </w:r>
            <w:r w:rsidRPr="00B577AF">
              <w:rPr>
                <w:rFonts w:ascii="ＭＳ Ｐ明朝" w:eastAsia="ＭＳ Ｐ明朝" w:hAnsi="ＭＳ Ｐ明朝" w:hint="eastAsia"/>
                <w:color w:val="000000" w:themeColor="text1"/>
              </w:rPr>
              <w:t>記載された要件に対して変更等（変更要求）</w:t>
            </w:r>
            <w:r w:rsidR="00C058DC">
              <w:rPr>
                <w:rFonts w:ascii="ＭＳ Ｐ明朝" w:eastAsia="ＭＳ Ｐ明朝" w:hAnsi="ＭＳ Ｐ明朝" w:hint="eastAsia"/>
                <w:color w:val="000000" w:themeColor="text1"/>
              </w:rPr>
              <w:t>が</w:t>
            </w:r>
            <w:r w:rsidRPr="00B577AF">
              <w:rPr>
                <w:rFonts w:ascii="ＭＳ Ｐ明朝" w:eastAsia="ＭＳ Ｐ明朝" w:hAnsi="ＭＳ Ｐ明朝" w:hint="eastAsia"/>
                <w:color w:val="000000" w:themeColor="text1"/>
              </w:rPr>
              <w:t>発生した場合</w:t>
            </w:r>
            <w:r w:rsidR="00720ADE">
              <w:rPr>
                <w:rFonts w:ascii="ＭＳ Ｐ明朝" w:eastAsia="ＭＳ Ｐ明朝" w:hAnsi="ＭＳ Ｐ明朝" w:hint="eastAsia"/>
                <w:color w:val="000000" w:themeColor="text1"/>
              </w:rPr>
              <w:t>、</w:t>
            </w:r>
            <w:r w:rsidR="009D222C">
              <w:rPr>
                <w:rFonts w:ascii="ＭＳ Ｐ明朝" w:eastAsia="ＭＳ Ｐ明朝" w:hAnsi="ＭＳ Ｐ明朝" w:hint="eastAsia"/>
                <w:color w:val="000000" w:themeColor="text1"/>
              </w:rPr>
              <w:t>FOS様</w:t>
            </w:r>
            <w:r w:rsidRPr="00B577AF">
              <w:rPr>
                <w:rFonts w:ascii="ＭＳ Ｐ明朝" w:eastAsia="ＭＳ Ｐ明朝" w:hAnsi="ＭＳ Ｐ明朝" w:hint="eastAsia"/>
                <w:color w:val="000000" w:themeColor="text1"/>
              </w:rPr>
              <w:t>（情報システム部及び各業務担当部門）及び</w:t>
            </w:r>
            <w:r w:rsidR="00D66DB6">
              <w:rPr>
                <w:rFonts w:ascii="ＭＳ Ｐ明朝" w:eastAsia="ＭＳ Ｐ明朝" w:hAnsi="ＭＳ Ｐ明朝" w:hint="eastAsia"/>
                <w:color w:val="000000" w:themeColor="text1"/>
              </w:rPr>
              <w:t>FOS</w:t>
            </w:r>
            <w:r w:rsidR="00C058DC">
              <w:rPr>
                <w:rFonts w:ascii="ＭＳ Ｐ明朝" w:eastAsia="ＭＳ Ｐ明朝" w:hAnsi="ＭＳ Ｐ明朝" w:hint="eastAsia"/>
                <w:color w:val="000000" w:themeColor="text1"/>
              </w:rPr>
              <w:t>で</w:t>
            </w:r>
            <w:r w:rsidRPr="00B577AF">
              <w:rPr>
                <w:rFonts w:ascii="ＭＳ Ｐ明朝" w:eastAsia="ＭＳ Ｐ明朝" w:hAnsi="ＭＳ Ｐ明朝" w:hint="eastAsia"/>
                <w:color w:val="000000" w:themeColor="text1"/>
              </w:rPr>
              <w:t>協議し、影響範囲等を確認する。</w:t>
            </w:r>
          </w:p>
        </w:tc>
      </w:tr>
      <w:tr w:rsidR="00246DF6" w:rsidRPr="00B577AF" w14:paraId="42932740" w14:textId="77777777" w:rsidTr="00246DF6">
        <w:tc>
          <w:tcPr>
            <w:tcW w:w="421" w:type="dxa"/>
          </w:tcPr>
          <w:p w14:paraId="010B948C"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2</w:t>
            </w:r>
          </w:p>
        </w:tc>
        <w:tc>
          <w:tcPr>
            <w:tcW w:w="8595" w:type="dxa"/>
          </w:tcPr>
          <w:p w14:paraId="344E800C" w14:textId="069DFB74" w:rsidR="00246DF6" w:rsidRPr="00B577AF" w:rsidRDefault="00D66DB6" w:rsidP="00C058DC">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r w:rsidR="006F13DD">
              <w:rPr>
                <w:rFonts w:ascii="ＭＳ Ｐ明朝" w:eastAsia="ＭＳ Ｐ明朝" w:hAnsi="ＭＳ Ｐ明朝" w:hint="eastAsia"/>
                <w:color w:val="000000" w:themeColor="text1"/>
              </w:rPr>
              <w:t>は変更要求に対する実現方法を検討し、実現案</w:t>
            </w:r>
            <w:r w:rsidR="00246DF6" w:rsidRPr="00B577AF">
              <w:rPr>
                <w:rFonts w:ascii="ＭＳ Ｐ明朝" w:eastAsia="ＭＳ Ｐ明朝" w:hAnsi="ＭＳ Ｐ明朝" w:hint="eastAsia"/>
                <w:color w:val="000000" w:themeColor="text1"/>
              </w:rPr>
              <w:t>や追加コスト</w:t>
            </w:r>
            <w:r w:rsidR="002F731B" w:rsidRPr="00B577AF">
              <w:rPr>
                <w:rFonts w:ascii="ＭＳ Ｐ明朝" w:eastAsia="ＭＳ Ｐ明朝" w:hAnsi="ＭＳ Ｐ明朝" w:hint="eastAsia"/>
                <w:color w:val="000000" w:themeColor="text1"/>
              </w:rPr>
              <w:t>要否</w:t>
            </w:r>
            <w:r w:rsidR="000D51A3" w:rsidRPr="00B577AF">
              <w:rPr>
                <w:rFonts w:ascii="ＭＳ Ｐ明朝" w:eastAsia="ＭＳ Ｐ明朝" w:hAnsi="ＭＳ Ｐ明朝" w:hint="eastAsia"/>
                <w:color w:val="000000" w:themeColor="text1"/>
              </w:rPr>
              <w:t>等について</w:t>
            </w:r>
            <w:r w:rsidR="009D222C">
              <w:rPr>
                <w:rFonts w:ascii="ＭＳ Ｐ明朝" w:eastAsia="ＭＳ Ｐ明朝" w:hAnsi="ＭＳ Ｐ明朝" w:hint="eastAsia"/>
                <w:color w:val="000000" w:themeColor="text1"/>
              </w:rPr>
              <w:t>FOS様</w:t>
            </w:r>
            <w:r w:rsidR="000D51A3" w:rsidRPr="00B577AF">
              <w:rPr>
                <w:rFonts w:ascii="ＭＳ Ｐ明朝" w:eastAsia="ＭＳ Ｐ明朝" w:hAnsi="ＭＳ Ｐ明朝" w:hint="eastAsia"/>
                <w:color w:val="000000" w:themeColor="text1"/>
              </w:rPr>
              <w:t>（情報システム部及び各業務担当部門）と協議する。</w:t>
            </w:r>
          </w:p>
        </w:tc>
      </w:tr>
      <w:tr w:rsidR="00246DF6" w:rsidRPr="00B577AF" w14:paraId="465143B7" w14:textId="77777777" w:rsidTr="00246DF6">
        <w:tc>
          <w:tcPr>
            <w:tcW w:w="421" w:type="dxa"/>
          </w:tcPr>
          <w:p w14:paraId="22558DE4"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3</w:t>
            </w:r>
          </w:p>
        </w:tc>
        <w:tc>
          <w:tcPr>
            <w:tcW w:w="8595" w:type="dxa"/>
          </w:tcPr>
          <w:p w14:paraId="4731387F" w14:textId="77777777" w:rsidR="00246DF6" w:rsidRPr="00B577AF" w:rsidRDefault="000D51A3"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プロジェクトスコープに影響する変更や追加コストが必要となる変更要求については、プロジェクト計画変更会議で承認を得る。</w:t>
            </w:r>
          </w:p>
        </w:tc>
      </w:tr>
      <w:tr w:rsidR="00246DF6" w:rsidRPr="00B577AF" w14:paraId="58DD67D7" w14:textId="77777777" w:rsidTr="00246DF6">
        <w:tc>
          <w:tcPr>
            <w:tcW w:w="421" w:type="dxa"/>
          </w:tcPr>
          <w:p w14:paraId="369FACAE" w14:textId="77777777" w:rsidR="00246DF6" w:rsidRPr="00B577AF" w:rsidRDefault="00246DF6" w:rsidP="00A73ABC">
            <w:pPr>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4</w:t>
            </w:r>
          </w:p>
        </w:tc>
        <w:tc>
          <w:tcPr>
            <w:tcW w:w="8595" w:type="dxa"/>
          </w:tcPr>
          <w:p w14:paraId="26B069F3" w14:textId="05C2B07D" w:rsidR="00246DF6" w:rsidRPr="00B577AF" w:rsidRDefault="00D66DB6" w:rsidP="00A73ABC">
            <w:pPr>
              <w:rPr>
                <w:rFonts w:ascii="ＭＳ Ｐ明朝" w:eastAsia="ＭＳ Ｐ明朝" w:hAnsi="ＭＳ Ｐ明朝"/>
                <w:color w:val="000000" w:themeColor="text1"/>
              </w:rPr>
            </w:pPr>
            <w:r>
              <w:rPr>
                <w:rFonts w:ascii="ＭＳ Ｐ明朝" w:eastAsia="ＭＳ Ｐ明朝" w:hAnsi="ＭＳ Ｐ明朝" w:hint="eastAsia"/>
                <w:color w:val="000000" w:themeColor="text1"/>
              </w:rPr>
              <w:t>FOS</w:t>
            </w:r>
            <w:r w:rsidR="000D51A3" w:rsidRPr="00B577AF">
              <w:rPr>
                <w:rFonts w:ascii="ＭＳ Ｐ明朝" w:eastAsia="ＭＳ Ｐ明朝" w:hAnsi="ＭＳ Ｐ明朝" w:hint="eastAsia"/>
                <w:color w:val="000000" w:themeColor="text1"/>
              </w:rPr>
              <w:t>は変更要求を一覧管理する。</w:t>
            </w:r>
          </w:p>
        </w:tc>
      </w:tr>
    </w:tbl>
    <w:p w14:paraId="40E597C5" w14:textId="77777777" w:rsidR="001B0F81" w:rsidRPr="00B577AF" w:rsidRDefault="001B0F81" w:rsidP="00A73ABC">
      <w:pPr>
        <w:rPr>
          <w:rFonts w:ascii="ＭＳ Ｐ明朝" w:eastAsia="ＭＳ Ｐ明朝" w:hAnsi="ＭＳ Ｐ明朝"/>
          <w:color w:val="000000" w:themeColor="text1"/>
        </w:rPr>
      </w:pPr>
    </w:p>
    <w:p w14:paraId="42FC334A" w14:textId="77777777" w:rsidR="002B276A" w:rsidRPr="00B577AF" w:rsidRDefault="006214AE" w:rsidP="002B276A">
      <w:pPr>
        <w:pStyle w:val="1"/>
        <w:rPr>
          <w:color w:val="000000" w:themeColor="text1"/>
        </w:rPr>
      </w:pPr>
      <w:bookmarkStart w:id="34" w:name="_Toc419916743"/>
      <w:bookmarkStart w:id="35" w:name="_Toc45473940"/>
      <w:r>
        <w:rPr>
          <w:rFonts w:hint="eastAsia"/>
        </w:rPr>
        <w:t>外部資料管理方法</w:t>
      </w:r>
      <w:bookmarkEnd w:id="34"/>
      <w:bookmarkEnd w:id="35"/>
    </w:p>
    <w:p w14:paraId="604865BD" w14:textId="77777777" w:rsidR="00080FA5" w:rsidRPr="00080FA5" w:rsidRDefault="00EA25D8" w:rsidP="00080FA5">
      <w:pPr>
        <w:pBdr>
          <w:bottom w:val="single" w:sz="6" w:space="1" w:color="auto"/>
        </w:pBdr>
        <w:rPr>
          <w:rFonts w:ascii="ＭＳ Ｐ明朝" w:eastAsia="ＭＳ Ｐ明朝" w:hAnsi="ＭＳ Ｐ明朝"/>
          <w:color w:val="000000" w:themeColor="text1"/>
        </w:rPr>
      </w:pPr>
      <w:r>
        <w:rPr>
          <w:rFonts w:ascii="ＭＳ ゴシック" w:hAnsi="ＭＳ ゴシック" w:hint="eastAsia"/>
        </w:rPr>
        <w:t>「業務外部委託基準書」に基づき管理を行う。</w:t>
      </w:r>
    </w:p>
    <w:p w14:paraId="5473E4EB" w14:textId="77777777" w:rsidR="005101BB" w:rsidRPr="00B577AF" w:rsidRDefault="005101BB" w:rsidP="002E0343">
      <w:pPr>
        <w:pBdr>
          <w:bottom w:val="single" w:sz="6" w:space="1" w:color="auto"/>
        </w:pBdr>
        <w:rPr>
          <w:rFonts w:ascii="ＭＳ Ｐ明朝" w:eastAsia="ＭＳ Ｐ明朝" w:hAnsi="ＭＳ Ｐ明朝"/>
          <w:color w:val="000000" w:themeColor="text1"/>
        </w:rPr>
      </w:pPr>
    </w:p>
    <w:p w14:paraId="7D21DC5D" w14:textId="77777777" w:rsidR="00D10C90" w:rsidRPr="00B577AF" w:rsidRDefault="002E0343" w:rsidP="002A1447">
      <w:pPr>
        <w:jc w:val="right"/>
        <w:rPr>
          <w:rFonts w:ascii="ＭＳ Ｐ明朝" w:eastAsia="ＭＳ Ｐ明朝" w:hAnsi="ＭＳ Ｐ明朝"/>
          <w:color w:val="000000" w:themeColor="text1"/>
        </w:rPr>
      </w:pPr>
      <w:r w:rsidRPr="00B577AF">
        <w:rPr>
          <w:rFonts w:ascii="ＭＳ Ｐ明朝" w:eastAsia="ＭＳ Ｐ明朝" w:hAnsi="ＭＳ Ｐ明朝" w:hint="eastAsia"/>
          <w:color w:val="000000" w:themeColor="text1"/>
        </w:rPr>
        <w:t>以上</w:t>
      </w:r>
    </w:p>
    <w:sectPr w:rsidR="00D10C90" w:rsidRPr="00B577AF" w:rsidSect="001412C7">
      <w:headerReference w:type="default" r:id="rId10"/>
      <w:footerReference w:type="even" r:id="rId11"/>
      <w:footerReference w:type="default" r:id="rId12"/>
      <w:pgSz w:w="11906" w:h="16838"/>
      <w:pgMar w:top="1418"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68D44" w14:textId="77777777" w:rsidR="007B1BCF" w:rsidRDefault="007B1BCF" w:rsidP="002E0343">
      <w:r>
        <w:separator/>
      </w:r>
    </w:p>
  </w:endnote>
  <w:endnote w:type="continuationSeparator" w:id="0">
    <w:p w14:paraId="0F109050" w14:textId="77777777" w:rsidR="007B1BCF" w:rsidRDefault="007B1BCF" w:rsidP="002E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ヒラギノ角ゴ ProN W3">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F9B08" w14:textId="77777777" w:rsidR="00F45275" w:rsidRDefault="00F45275" w:rsidP="00E330FC">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A9B644A" w14:textId="77777777" w:rsidR="00F45275" w:rsidRDefault="00F45275" w:rsidP="00E330FC">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060" w14:textId="77777777" w:rsidR="00F45275" w:rsidRPr="00983856" w:rsidRDefault="00F45275" w:rsidP="00E330FC">
    <w:pPr>
      <w:pStyle w:val="a5"/>
      <w:framePr w:wrap="around" w:vAnchor="text" w:hAnchor="margin" w:xAlign="right" w:y="1"/>
      <w:rPr>
        <w:rStyle w:val="a9"/>
        <w:sz w:val="20"/>
        <w:szCs w:val="20"/>
      </w:rPr>
    </w:pPr>
    <w:r w:rsidRPr="00983856">
      <w:rPr>
        <w:rStyle w:val="a9"/>
        <w:sz w:val="20"/>
        <w:szCs w:val="20"/>
      </w:rPr>
      <w:fldChar w:fldCharType="begin"/>
    </w:r>
    <w:r w:rsidRPr="00983856">
      <w:rPr>
        <w:rStyle w:val="a9"/>
        <w:sz w:val="20"/>
        <w:szCs w:val="20"/>
      </w:rPr>
      <w:instrText xml:space="preserve">PAGE  </w:instrText>
    </w:r>
    <w:r w:rsidRPr="00983856">
      <w:rPr>
        <w:rStyle w:val="a9"/>
        <w:sz w:val="20"/>
        <w:szCs w:val="20"/>
      </w:rPr>
      <w:fldChar w:fldCharType="separate"/>
    </w:r>
    <w:r>
      <w:rPr>
        <w:rStyle w:val="a9"/>
        <w:noProof/>
        <w:sz w:val="20"/>
        <w:szCs w:val="20"/>
      </w:rPr>
      <w:t>1</w:t>
    </w:r>
    <w:r w:rsidRPr="00983856">
      <w:rPr>
        <w:rStyle w:val="a9"/>
        <w:sz w:val="20"/>
        <w:szCs w:val="20"/>
      </w:rPr>
      <w:fldChar w:fldCharType="end"/>
    </w:r>
  </w:p>
  <w:p w14:paraId="154BF573" w14:textId="77777777" w:rsidR="00F45275" w:rsidRDefault="00F45275" w:rsidP="00E330FC">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52586" w14:textId="77777777" w:rsidR="007B1BCF" w:rsidRDefault="007B1BCF" w:rsidP="002E0343">
      <w:r>
        <w:separator/>
      </w:r>
    </w:p>
  </w:footnote>
  <w:footnote w:type="continuationSeparator" w:id="0">
    <w:p w14:paraId="5EFBB009" w14:textId="77777777" w:rsidR="007B1BCF" w:rsidRDefault="007B1BCF" w:rsidP="002E03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a8"/>
      <w:tblW w:w="9072" w:type="dxa"/>
      <w:tblInd w:w="108"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F45275" w14:paraId="700F6E2A" w14:textId="77777777" w:rsidTr="008601C4">
      <w:trPr>
        <w:trHeight w:val="430"/>
      </w:trPr>
      <w:tc>
        <w:tcPr>
          <w:tcW w:w="9072" w:type="dxa"/>
        </w:tcPr>
        <w:p w14:paraId="6A76F12E" w14:textId="09076C21" w:rsidR="00F45275" w:rsidRDefault="00F45275" w:rsidP="001C48F6">
          <w:pPr>
            <w:pStyle w:val="a3"/>
            <w:ind w:firstLineChars="500" w:firstLine="1000"/>
            <w:jc w:val="right"/>
            <w:rPr>
              <w:sz w:val="18"/>
            </w:rPr>
          </w:pPr>
          <w:r>
            <w:rPr>
              <w:rFonts w:hint="eastAsia"/>
              <w:noProof/>
              <w:sz w:val="20"/>
              <w:szCs w:val="20"/>
            </w:rPr>
            <w:t xml:space="preserve">Project Plan </w:t>
          </w:r>
          <w:r w:rsidRPr="001C48F6">
            <w:rPr>
              <w:noProof/>
              <w:sz w:val="20"/>
              <w:szCs w:val="20"/>
            </w:rPr>
            <w:t>"H</w:t>
          </w:r>
          <w:r w:rsidRPr="001C48F6">
            <w:rPr>
              <w:rFonts w:ascii="Calibri" w:hAnsi="Calibri" w:cs="Calibri"/>
              <w:noProof/>
              <w:sz w:val="20"/>
              <w:szCs w:val="20"/>
            </w:rPr>
            <w:t>ệ</w:t>
          </w:r>
          <w:r w:rsidRPr="001C48F6">
            <w:rPr>
              <w:noProof/>
              <w:sz w:val="20"/>
              <w:szCs w:val="20"/>
            </w:rPr>
            <w:t xml:space="preserve"> th</w:t>
          </w:r>
          <w:r w:rsidRPr="001C48F6">
            <w:rPr>
              <w:rFonts w:ascii="Calibri" w:hAnsi="Calibri" w:cs="Calibri"/>
              <w:noProof/>
              <w:sz w:val="20"/>
              <w:szCs w:val="20"/>
            </w:rPr>
            <w:t>ố</w:t>
          </w:r>
          <w:r w:rsidRPr="001C48F6">
            <w:rPr>
              <w:noProof/>
              <w:sz w:val="20"/>
              <w:szCs w:val="20"/>
            </w:rPr>
            <w:t>ng qu</w:t>
          </w:r>
          <w:r w:rsidRPr="001C48F6">
            <w:rPr>
              <w:rFonts w:ascii="Calibri" w:hAnsi="Calibri" w:cs="Calibri"/>
              <w:noProof/>
              <w:sz w:val="20"/>
              <w:szCs w:val="20"/>
            </w:rPr>
            <w:t>ả</w:t>
          </w:r>
          <w:r w:rsidRPr="001C48F6">
            <w:rPr>
              <w:noProof/>
              <w:sz w:val="20"/>
              <w:szCs w:val="20"/>
            </w:rPr>
            <w:t>n lý t</w:t>
          </w:r>
          <w:r w:rsidRPr="001C48F6">
            <w:rPr>
              <w:rFonts w:ascii="Calibri" w:hAnsi="Calibri" w:cs="Calibri"/>
              <w:noProof/>
              <w:sz w:val="20"/>
              <w:szCs w:val="20"/>
            </w:rPr>
            <w:t>ừ</w:t>
          </w:r>
          <w:r w:rsidRPr="001C48F6">
            <w:rPr>
              <w:noProof/>
              <w:sz w:val="20"/>
              <w:szCs w:val="20"/>
            </w:rPr>
            <w:t xml:space="preserve"> v</w:t>
          </w:r>
          <w:r w:rsidRPr="001C48F6">
            <w:rPr>
              <w:rFonts w:ascii="Calibri" w:hAnsi="Calibri" w:cs="Calibri"/>
              <w:noProof/>
              <w:sz w:val="20"/>
              <w:szCs w:val="20"/>
            </w:rPr>
            <w:t>ự</w:t>
          </w:r>
          <w:r w:rsidRPr="001C48F6">
            <w:rPr>
              <w:noProof/>
              <w:sz w:val="20"/>
              <w:szCs w:val="20"/>
            </w:rPr>
            <w:t>ng cho các d</w:t>
          </w:r>
          <w:r w:rsidRPr="001C48F6">
            <w:rPr>
              <w:rFonts w:ascii="Calibri" w:hAnsi="Calibri" w:cs="Calibri"/>
              <w:noProof/>
              <w:sz w:val="20"/>
              <w:szCs w:val="20"/>
            </w:rPr>
            <w:t>ự</w:t>
          </w:r>
          <w:r w:rsidRPr="001C48F6">
            <w:rPr>
              <w:noProof/>
              <w:sz w:val="20"/>
              <w:szCs w:val="20"/>
            </w:rPr>
            <w:t xml:space="preserve"> án outsourcing"</w:t>
          </w:r>
          <w:r>
            <w:rPr>
              <w:sz w:val="18"/>
            </w:rPr>
            <w:t xml:space="preserve"> </w:t>
          </w:r>
        </w:p>
      </w:tc>
    </w:tr>
  </w:tbl>
  <w:p w14:paraId="1B023626" w14:textId="50E297B5" w:rsidR="00F45275" w:rsidRPr="00983856" w:rsidRDefault="00F45275" w:rsidP="00A620A5">
    <w:pPr>
      <w:pStyle w:val="a3"/>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6E04"/>
    <w:multiLevelType w:val="hybridMultilevel"/>
    <w:tmpl w:val="DC925F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B266A0C"/>
    <w:multiLevelType w:val="hybridMultilevel"/>
    <w:tmpl w:val="54EC455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0C5A17E8"/>
    <w:multiLevelType w:val="hybridMultilevel"/>
    <w:tmpl w:val="3A66DB50"/>
    <w:lvl w:ilvl="0" w:tplc="779C2704">
      <w:numFmt w:val="bullet"/>
      <w:lvlText w:val="-"/>
      <w:lvlJc w:val="left"/>
      <w:pPr>
        <w:ind w:left="360" w:hanging="360"/>
      </w:pPr>
      <w:rPr>
        <w:rFonts w:ascii="Century" w:eastAsia="ＭＳ 明朝" w:hAnsi="Century" w:cs="Times New Roman"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89D7DBC"/>
    <w:multiLevelType w:val="hybridMultilevel"/>
    <w:tmpl w:val="CAFE1E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779C2704">
      <w:numFmt w:val="bullet"/>
      <w:lvlText w:val="-"/>
      <w:lvlJc w:val="left"/>
      <w:pPr>
        <w:ind w:left="1680" w:hanging="420"/>
      </w:pPr>
      <w:rPr>
        <w:rFonts w:ascii="Century" w:eastAsia="ＭＳ 明朝" w:hAnsi="Century" w:cs="Times New Roman"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C2610BA"/>
    <w:multiLevelType w:val="hybridMultilevel"/>
    <w:tmpl w:val="C6F4FCA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15:restartNumberingAfterBreak="0">
    <w:nsid w:val="20120A42"/>
    <w:multiLevelType w:val="hybridMultilevel"/>
    <w:tmpl w:val="E0A6EE8C"/>
    <w:lvl w:ilvl="0" w:tplc="04090001">
      <w:start w:val="1"/>
      <w:numFmt w:val="bullet"/>
      <w:lvlText w:val=""/>
      <w:lvlJc w:val="left"/>
      <w:pPr>
        <w:ind w:left="480" w:hanging="480"/>
      </w:pPr>
      <w:rPr>
        <w:rFonts w:ascii="Wingdings" w:hAnsi="Wingdings" w:hint="default"/>
        <w:sz w:val="21"/>
        <w:szCs w:val="21"/>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28102714"/>
    <w:multiLevelType w:val="hybridMultilevel"/>
    <w:tmpl w:val="AF7A5B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9DB5FB0"/>
    <w:multiLevelType w:val="hybridMultilevel"/>
    <w:tmpl w:val="730AA8A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2B9C4273"/>
    <w:multiLevelType w:val="hybridMultilevel"/>
    <w:tmpl w:val="05AE3658"/>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EBD54E6"/>
    <w:multiLevelType w:val="hybridMultilevel"/>
    <w:tmpl w:val="664AB8A2"/>
    <w:lvl w:ilvl="0" w:tplc="04090001">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15:restartNumberingAfterBreak="0">
    <w:nsid w:val="3AC01B92"/>
    <w:multiLevelType w:val="hybridMultilevel"/>
    <w:tmpl w:val="D4787D4E"/>
    <w:lvl w:ilvl="0" w:tplc="5D92FDF2">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15:restartNumberingAfterBreak="0">
    <w:nsid w:val="438468AD"/>
    <w:multiLevelType w:val="hybridMultilevel"/>
    <w:tmpl w:val="2636608A"/>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2" w15:restartNumberingAfterBreak="0">
    <w:nsid w:val="45CB3027"/>
    <w:multiLevelType w:val="hybridMultilevel"/>
    <w:tmpl w:val="28386BE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E735A8C"/>
    <w:multiLevelType w:val="hybridMultilevel"/>
    <w:tmpl w:val="EA1027EE"/>
    <w:lvl w:ilvl="0" w:tplc="04090001">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1F26D40"/>
    <w:multiLevelType w:val="hybridMultilevel"/>
    <w:tmpl w:val="E418FC12"/>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15:restartNumberingAfterBreak="0">
    <w:nsid w:val="54FD3DDC"/>
    <w:multiLevelType w:val="hybridMultilevel"/>
    <w:tmpl w:val="C0DEBA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04B5A32"/>
    <w:multiLevelType w:val="hybridMultilevel"/>
    <w:tmpl w:val="0AAE0360"/>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64A02295"/>
    <w:multiLevelType w:val="hybridMultilevel"/>
    <w:tmpl w:val="E17C0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694F4F00"/>
    <w:multiLevelType w:val="hybridMultilevel"/>
    <w:tmpl w:val="F90E3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F83432F"/>
    <w:multiLevelType w:val="hybridMultilevel"/>
    <w:tmpl w:val="4B50CAD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15:restartNumberingAfterBreak="0">
    <w:nsid w:val="727F34B0"/>
    <w:multiLevelType w:val="hybridMultilevel"/>
    <w:tmpl w:val="E608648A"/>
    <w:lvl w:ilvl="0" w:tplc="5F92E1F4">
      <w:start w:val="8"/>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7E972BA0"/>
    <w:multiLevelType w:val="hybridMultilevel"/>
    <w:tmpl w:val="C5782D3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15:restartNumberingAfterBreak="0">
    <w:nsid w:val="7F17699D"/>
    <w:multiLevelType w:val="multilevel"/>
    <w:tmpl w:val="0C30DC7E"/>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2"/>
  </w:num>
  <w:num w:numId="2">
    <w:abstractNumId w:val="19"/>
  </w:num>
  <w:num w:numId="3">
    <w:abstractNumId w:val="21"/>
  </w:num>
  <w:num w:numId="4">
    <w:abstractNumId w:val="16"/>
  </w:num>
  <w:num w:numId="5">
    <w:abstractNumId w:val="11"/>
  </w:num>
  <w:num w:numId="6">
    <w:abstractNumId w:val="1"/>
  </w:num>
  <w:num w:numId="7">
    <w:abstractNumId w:val="9"/>
  </w:num>
  <w:num w:numId="8">
    <w:abstractNumId w:val="5"/>
  </w:num>
  <w:num w:numId="9">
    <w:abstractNumId w:val="4"/>
  </w:num>
  <w:num w:numId="10">
    <w:abstractNumId w:val="20"/>
  </w:num>
  <w:num w:numId="11">
    <w:abstractNumId w:val="8"/>
  </w:num>
  <w:num w:numId="12">
    <w:abstractNumId w:val="7"/>
  </w:num>
  <w:num w:numId="13">
    <w:abstractNumId w:val="14"/>
  </w:num>
  <w:num w:numId="14">
    <w:abstractNumId w:val="12"/>
  </w:num>
  <w:num w:numId="15">
    <w:abstractNumId w:val="10"/>
  </w:num>
  <w:num w:numId="16">
    <w:abstractNumId w:val="0"/>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2"/>
  </w:num>
  <w:num w:numId="20">
    <w:abstractNumId w:val="22"/>
  </w:num>
  <w:num w:numId="21">
    <w:abstractNumId w:val="22"/>
  </w:num>
  <w:num w:numId="22">
    <w:abstractNumId w:val="22"/>
  </w:num>
  <w:num w:numId="23">
    <w:abstractNumId w:val="15"/>
  </w:num>
  <w:num w:numId="24">
    <w:abstractNumId w:val="3"/>
  </w:num>
  <w:num w:numId="25">
    <w:abstractNumId w:val="18"/>
  </w:num>
  <w:num w:numId="26">
    <w:abstractNumId w:val="6"/>
  </w:num>
  <w:num w:numId="27">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PersonalInformation/>
  <w:removeDateAndTime/>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0343"/>
    <w:rsid w:val="0000141A"/>
    <w:rsid w:val="00001A62"/>
    <w:rsid w:val="0000285F"/>
    <w:rsid w:val="000055B1"/>
    <w:rsid w:val="000057C2"/>
    <w:rsid w:val="00006467"/>
    <w:rsid w:val="000136EA"/>
    <w:rsid w:val="00016B51"/>
    <w:rsid w:val="00016CDC"/>
    <w:rsid w:val="0002043A"/>
    <w:rsid w:val="00022070"/>
    <w:rsid w:val="000228BD"/>
    <w:rsid w:val="00023E4A"/>
    <w:rsid w:val="000241CC"/>
    <w:rsid w:val="000252F4"/>
    <w:rsid w:val="000256C9"/>
    <w:rsid w:val="0002757D"/>
    <w:rsid w:val="000305B2"/>
    <w:rsid w:val="00030942"/>
    <w:rsid w:val="000310BA"/>
    <w:rsid w:val="00031330"/>
    <w:rsid w:val="00035EB8"/>
    <w:rsid w:val="00036EC3"/>
    <w:rsid w:val="00043852"/>
    <w:rsid w:val="00044755"/>
    <w:rsid w:val="00044E75"/>
    <w:rsid w:val="00045AD7"/>
    <w:rsid w:val="00046A6B"/>
    <w:rsid w:val="00046FEF"/>
    <w:rsid w:val="00050AF1"/>
    <w:rsid w:val="00054200"/>
    <w:rsid w:val="00054C0A"/>
    <w:rsid w:val="00055331"/>
    <w:rsid w:val="000575D7"/>
    <w:rsid w:val="00057995"/>
    <w:rsid w:val="0006074F"/>
    <w:rsid w:val="00062E47"/>
    <w:rsid w:val="00064E10"/>
    <w:rsid w:val="000670E9"/>
    <w:rsid w:val="00074648"/>
    <w:rsid w:val="00074FB5"/>
    <w:rsid w:val="000754A9"/>
    <w:rsid w:val="00075BB6"/>
    <w:rsid w:val="000761D5"/>
    <w:rsid w:val="0007684B"/>
    <w:rsid w:val="00076A8F"/>
    <w:rsid w:val="000772CB"/>
    <w:rsid w:val="0007792C"/>
    <w:rsid w:val="00080FA5"/>
    <w:rsid w:val="00081649"/>
    <w:rsid w:val="000831C4"/>
    <w:rsid w:val="0008576A"/>
    <w:rsid w:val="00085DD5"/>
    <w:rsid w:val="00086540"/>
    <w:rsid w:val="00090035"/>
    <w:rsid w:val="00090466"/>
    <w:rsid w:val="000907E9"/>
    <w:rsid w:val="00093866"/>
    <w:rsid w:val="000A1287"/>
    <w:rsid w:val="000A1627"/>
    <w:rsid w:val="000A66FD"/>
    <w:rsid w:val="000B3D5C"/>
    <w:rsid w:val="000B51B8"/>
    <w:rsid w:val="000B54BE"/>
    <w:rsid w:val="000B64C2"/>
    <w:rsid w:val="000B6661"/>
    <w:rsid w:val="000C2BD5"/>
    <w:rsid w:val="000C74F6"/>
    <w:rsid w:val="000D1A10"/>
    <w:rsid w:val="000D4C85"/>
    <w:rsid w:val="000D51A3"/>
    <w:rsid w:val="000D6412"/>
    <w:rsid w:val="000D762B"/>
    <w:rsid w:val="000E183C"/>
    <w:rsid w:val="000E1D0A"/>
    <w:rsid w:val="000E3D08"/>
    <w:rsid w:val="000E4C1D"/>
    <w:rsid w:val="000E505C"/>
    <w:rsid w:val="000E6DE2"/>
    <w:rsid w:val="000F074B"/>
    <w:rsid w:val="000F0C1A"/>
    <w:rsid w:val="000F3FFA"/>
    <w:rsid w:val="000F5A07"/>
    <w:rsid w:val="000F5CBE"/>
    <w:rsid w:val="000F5F69"/>
    <w:rsid w:val="00100ED6"/>
    <w:rsid w:val="00104705"/>
    <w:rsid w:val="00104EB1"/>
    <w:rsid w:val="00105742"/>
    <w:rsid w:val="001070C4"/>
    <w:rsid w:val="00111959"/>
    <w:rsid w:val="00112E54"/>
    <w:rsid w:val="001130FB"/>
    <w:rsid w:val="00113D7B"/>
    <w:rsid w:val="001204C8"/>
    <w:rsid w:val="001207B5"/>
    <w:rsid w:val="00120C33"/>
    <w:rsid w:val="001213A2"/>
    <w:rsid w:val="00121925"/>
    <w:rsid w:val="00122D04"/>
    <w:rsid w:val="001246DD"/>
    <w:rsid w:val="00124984"/>
    <w:rsid w:val="001265D3"/>
    <w:rsid w:val="00130F99"/>
    <w:rsid w:val="00131983"/>
    <w:rsid w:val="00134707"/>
    <w:rsid w:val="001353EB"/>
    <w:rsid w:val="00137EFB"/>
    <w:rsid w:val="001412C7"/>
    <w:rsid w:val="0014343E"/>
    <w:rsid w:val="00146FA7"/>
    <w:rsid w:val="00150FA8"/>
    <w:rsid w:val="00153046"/>
    <w:rsid w:val="00157CA9"/>
    <w:rsid w:val="00163034"/>
    <w:rsid w:val="001632E9"/>
    <w:rsid w:val="00164770"/>
    <w:rsid w:val="0016481E"/>
    <w:rsid w:val="00165575"/>
    <w:rsid w:val="00173C6F"/>
    <w:rsid w:val="00184D4E"/>
    <w:rsid w:val="00186C47"/>
    <w:rsid w:val="00190444"/>
    <w:rsid w:val="00190E4E"/>
    <w:rsid w:val="001915C5"/>
    <w:rsid w:val="001950D7"/>
    <w:rsid w:val="001968B1"/>
    <w:rsid w:val="001A05D6"/>
    <w:rsid w:val="001A4D95"/>
    <w:rsid w:val="001A4E1C"/>
    <w:rsid w:val="001A6718"/>
    <w:rsid w:val="001A7A0C"/>
    <w:rsid w:val="001B0F81"/>
    <w:rsid w:val="001B3080"/>
    <w:rsid w:val="001B3102"/>
    <w:rsid w:val="001B31FE"/>
    <w:rsid w:val="001B78C0"/>
    <w:rsid w:val="001C0266"/>
    <w:rsid w:val="001C3080"/>
    <w:rsid w:val="001C48F6"/>
    <w:rsid w:val="001C637C"/>
    <w:rsid w:val="001C719F"/>
    <w:rsid w:val="001D04EE"/>
    <w:rsid w:val="001D2861"/>
    <w:rsid w:val="001D7072"/>
    <w:rsid w:val="001E03C7"/>
    <w:rsid w:val="001E2B96"/>
    <w:rsid w:val="001E5696"/>
    <w:rsid w:val="001E6E1D"/>
    <w:rsid w:val="001E7CFC"/>
    <w:rsid w:val="001F1A7A"/>
    <w:rsid w:val="001F4392"/>
    <w:rsid w:val="001F4980"/>
    <w:rsid w:val="001F5472"/>
    <w:rsid w:val="001F711F"/>
    <w:rsid w:val="00201EAF"/>
    <w:rsid w:val="00204213"/>
    <w:rsid w:val="0020672D"/>
    <w:rsid w:val="00207077"/>
    <w:rsid w:val="00211F73"/>
    <w:rsid w:val="00212A10"/>
    <w:rsid w:val="00212B69"/>
    <w:rsid w:val="00213200"/>
    <w:rsid w:val="002142BC"/>
    <w:rsid w:val="00214677"/>
    <w:rsid w:val="00220593"/>
    <w:rsid w:val="002265B4"/>
    <w:rsid w:val="00226A81"/>
    <w:rsid w:val="00226B11"/>
    <w:rsid w:val="002275FE"/>
    <w:rsid w:val="00233162"/>
    <w:rsid w:val="002348C1"/>
    <w:rsid w:val="00234DE7"/>
    <w:rsid w:val="0023515A"/>
    <w:rsid w:val="00236BC9"/>
    <w:rsid w:val="002408CF"/>
    <w:rsid w:val="002432B0"/>
    <w:rsid w:val="00243DED"/>
    <w:rsid w:val="00246DF6"/>
    <w:rsid w:val="0024752B"/>
    <w:rsid w:val="002502D0"/>
    <w:rsid w:val="00252137"/>
    <w:rsid w:val="0025282C"/>
    <w:rsid w:val="00253181"/>
    <w:rsid w:val="002533F0"/>
    <w:rsid w:val="00253534"/>
    <w:rsid w:val="0025710E"/>
    <w:rsid w:val="00264404"/>
    <w:rsid w:val="002669A6"/>
    <w:rsid w:val="00274D21"/>
    <w:rsid w:val="00275CB3"/>
    <w:rsid w:val="00280220"/>
    <w:rsid w:val="0028099B"/>
    <w:rsid w:val="00281D40"/>
    <w:rsid w:val="002837B3"/>
    <w:rsid w:val="002867DF"/>
    <w:rsid w:val="00291AAD"/>
    <w:rsid w:val="002932B1"/>
    <w:rsid w:val="002A1447"/>
    <w:rsid w:val="002A1744"/>
    <w:rsid w:val="002A3C4F"/>
    <w:rsid w:val="002A5593"/>
    <w:rsid w:val="002A668D"/>
    <w:rsid w:val="002B1D06"/>
    <w:rsid w:val="002B274B"/>
    <w:rsid w:val="002B276A"/>
    <w:rsid w:val="002B3BAE"/>
    <w:rsid w:val="002B486F"/>
    <w:rsid w:val="002B5DB1"/>
    <w:rsid w:val="002B64AB"/>
    <w:rsid w:val="002C2650"/>
    <w:rsid w:val="002D5011"/>
    <w:rsid w:val="002D7A08"/>
    <w:rsid w:val="002E0343"/>
    <w:rsid w:val="002E2947"/>
    <w:rsid w:val="002E43EC"/>
    <w:rsid w:val="002E4459"/>
    <w:rsid w:val="002E5314"/>
    <w:rsid w:val="002E5D6B"/>
    <w:rsid w:val="002E7C75"/>
    <w:rsid w:val="002F00DA"/>
    <w:rsid w:val="002F5716"/>
    <w:rsid w:val="002F663B"/>
    <w:rsid w:val="002F731B"/>
    <w:rsid w:val="00300119"/>
    <w:rsid w:val="003023B2"/>
    <w:rsid w:val="003052AD"/>
    <w:rsid w:val="00307C48"/>
    <w:rsid w:val="003116E2"/>
    <w:rsid w:val="003139EA"/>
    <w:rsid w:val="00314EEE"/>
    <w:rsid w:val="003158D5"/>
    <w:rsid w:val="003160D4"/>
    <w:rsid w:val="00316F18"/>
    <w:rsid w:val="00317B13"/>
    <w:rsid w:val="003205C6"/>
    <w:rsid w:val="0032149E"/>
    <w:rsid w:val="00321D39"/>
    <w:rsid w:val="00322CE2"/>
    <w:rsid w:val="00324184"/>
    <w:rsid w:val="00332723"/>
    <w:rsid w:val="003350A7"/>
    <w:rsid w:val="00336855"/>
    <w:rsid w:val="003374B1"/>
    <w:rsid w:val="00342101"/>
    <w:rsid w:val="00342CE9"/>
    <w:rsid w:val="00342F4B"/>
    <w:rsid w:val="003431C2"/>
    <w:rsid w:val="00343490"/>
    <w:rsid w:val="00343950"/>
    <w:rsid w:val="00343F3A"/>
    <w:rsid w:val="0035004B"/>
    <w:rsid w:val="00350C05"/>
    <w:rsid w:val="0035126D"/>
    <w:rsid w:val="00351EC2"/>
    <w:rsid w:val="0035378B"/>
    <w:rsid w:val="00354017"/>
    <w:rsid w:val="00356EF9"/>
    <w:rsid w:val="00360139"/>
    <w:rsid w:val="003617F9"/>
    <w:rsid w:val="00362631"/>
    <w:rsid w:val="003645E4"/>
    <w:rsid w:val="00364C97"/>
    <w:rsid w:val="003676EA"/>
    <w:rsid w:val="003737F3"/>
    <w:rsid w:val="00374177"/>
    <w:rsid w:val="00376E0C"/>
    <w:rsid w:val="0037722F"/>
    <w:rsid w:val="00383305"/>
    <w:rsid w:val="003836A4"/>
    <w:rsid w:val="003861AC"/>
    <w:rsid w:val="00386AEC"/>
    <w:rsid w:val="00387767"/>
    <w:rsid w:val="0039415F"/>
    <w:rsid w:val="00396563"/>
    <w:rsid w:val="0039706F"/>
    <w:rsid w:val="003A1829"/>
    <w:rsid w:val="003A1B34"/>
    <w:rsid w:val="003A3930"/>
    <w:rsid w:val="003A719D"/>
    <w:rsid w:val="003B0CC8"/>
    <w:rsid w:val="003B1B45"/>
    <w:rsid w:val="003B2A91"/>
    <w:rsid w:val="003B426E"/>
    <w:rsid w:val="003B5F8C"/>
    <w:rsid w:val="003B61DB"/>
    <w:rsid w:val="003C0A2D"/>
    <w:rsid w:val="003C1DCC"/>
    <w:rsid w:val="003C3A11"/>
    <w:rsid w:val="003C590F"/>
    <w:rsid w:val="003C5D2A"/>
    <w:rsid w:val="003D024E"/>
    <w:rsid w:val="003D068C"/>
    <w:rsid w:val="003D1C2C"/>
    <w:rsid w:val="003D51F7"/>
    <w:rsid w:val="003D60AE"/>
    <w:rsid w:val="003D7105"/>
    <w:rsid w:val="003D77C2"/>
    <w:rsid w:val="003E019D"/>
    <w:rsid w:val="003E1A8B"/>
    <w:rsid w:val="003E315E"/>
    <w:rsid w:val="003E7374"/>
    <w:rsid w:val="003F2792"/>
    <w:rsid w:val="003F3B28"/>
    <w:rsid w:val="003F58FA"/>
    <w:rsid w:val="003F6266"/>
    <w:rsid w:val="003F73A5"/>
    <w:rsid w:val="003F7C81"/>
    <w:rsid w:val="004003D0"/>
    <w:rsid w:val="004022F6"/>
    <w:rsid w:val="004051A7"/>
    <w:rsid w:val="0040648B"/>
    <w:rsid w:val="00407CC0"/>
    <w:rsid w:val="004130F0"/>
    <w:rsid w:val="00414234"/>
    <w:rsid w:val="004147D3"/>
    <w:rsid w:val="004201D4"/>
    <w:rsid w:val="00420542"/>
    <w:rsid w:val="00425CAD"/>
    <w:rsid w:val="0042637E"/>
    <w:rsid w:val="00427C2A"/>
    <w:rsid w:val="004359AE"/>
    <w:rsid w:val="004372A6"/>
    <w:rsid w:val="00441533"/>
    <w:rsid w:val="00444AF4"/>
    <w:rsid w:val="00444ED5"/>
    <w:rsid w:val="00446F2E"/>
    <w:rsid w:val="00450927"/>
    <w:rsid w:val="00453F1C"/>
    <w:rsid w:val="004559EC"/>
    <w:rsid w:val="004568C7"/>
    <w:rsid w:val="00462238"/>
    <w:rsid w:val="00462AD4"/>
    <w:rsid w:val="00463203"/>
    <w:rsid w:val="0046363F"/>
    <w:rsid w:val="004649AF"/>
    <w:rsid w:val="004651C0"/>
    <w:rsid w:val="00466CDF"/>
    <w:rsid w:val="00466D97"/>
    <w:rsid w:val="004712BD"/>
    <w:rsid w:val="0047168E"/>
    <w:rsid w:val="004778B1"/>
    <w:rsid w:val="0048099F"/>
    <w:rsid w:val="00483DD3"/>
    <w:rsid w:val="004861BE"/>
    <w:rsid w:val="00492AE6"/>
    <w:rsid w:val="00494971"/>
    <w:rsid w:val="004961D3"/>
    <w:rsid w:val="00496439"/>
    <w:rsid w:val="0049648B"/>
    <w:rsid w:val="004977F6"/>
    <w:rsid w:val="004A051F"/>
    <w:rsid w:val="004A0D25"/>
    <w:rsid w:val="004A2DCD"/>
    <w:rsid w:val="004A3262"/>
    <w:rsid w:val="004A3601"/>
    <w:rsid w:val="004A4BE8"/>
    <w:rsid w:val="004B2384"/>
    <w:rsid w:val="004B3E66"/>
    <w:rsid w:val="004B415B"/>
    <w:rsid w:val="004B4541"/>
    <w:rsid w:val="004B466E"/>
    <w:rsid w:val="004B5618"/>
    <w:rsid w:val="004C0662"/>
    <w:rsid w:val="004C1464"/>
    <w:rsid w:val="004C185C"/>
    <w:rsid w:val="004C1FB2"/>
    <w:rsid w:val="004C2395"/>
    <w:rsid w:val="004C297B"/>
    <w:rsid w:val="004C4DE7"/>
    <w:rsid w:val="004D066C"/>
    <w:rsid w:val="004D090B"/>
    <w:rsid w:val="004D117F"/>
    <w:rsid w:val="004D41F9"/>
    <w:rsid w:val="004D4725"/>
    <w:rsid w:val="004D7585"/>
    <w:rsid w:val="004E69A9"/>
    <w:rsid w:val="004E6B65"/>
    <w:rsid w:val="004E6CC9"/>
    <w:rsid w:val="004E77D4"/>
    <w:rsid w:val="004F19DF"/>
    <w:rsid w:val="004F1A0D"/>
    <w:rsid w:val="004F265E"/>
    <w:rsid w:val="004F2B8A"/>
    <w:rsid w:val="004F2FBD"/>
    <w:rsid w:val="004F6142"/>
    <w:rsid w:val="004F68BE"/>
    <w:rsid w:val="0050038B"/>
    <w:rsid w:val="005033A4"/>
    <w:rsid w:val="005037D1"/>
    <w:rsid w:val="005101BB"/>
    <w:rsid w:val="0051125D"/>
    <w:rsid w:val="005142A9"/>
    <w:rsid w:val="005219CA"/>
    <w:rsid w:val="00521DC0"/>
    <w:rsid w:val="005235AD"/>
    <w:rsid w:val="0052557B"/>
    <w:rsid w:val="00530763"/>
    <w:rsid w:val="005313B4"/>
    <w:rsid w:val="00531C77"/>
    <w:rsid w:val="005320A8"/>
    <w:rsid w:val="005332AD"/>
    <w:rsid w:val="00533658"/>
    <w:rsid w:val="00533BBB"/>
    <w:rsid w:val="00536E47"/>
    <w:rsid w:val="00537B76"/>
    <w:rsid w:val="00542105"/>
    <w:rsid w:val="00544454"/>
    <w:rsid w:val="0054453C"/>
    <w:rsid w:val="005452BF"/>
    <w:rsid w:val="00547ED2"/>
    <w:rsid w:val="00552546"/>
    <w:rsid w:val="0055479D"/>
    <w:rsid w:val="00554DEA"/>
    <w:rsid w:val="00555BDA"/>
    <w:rsid w:val="00556885"/>
    <w:rsid w:val="00562841"/>
    <w:rsid w:val="00563E96"/>
    <w:rsid w:val="0056657F"/>
    <w:rsid w:val="005669F3"/>
    <w:rsid w:val="00567777"/>
    <w:rsid w:val="005707A1"/>
    <w:rsid w:val="005724CA"/>
    <w:rsid w:val="00572D66"/>
    <w:rsid w:val="005757B3"/>
    <w:rsid w:val="00582996"/>
    <w:rsid w:val="00585065"/>
    <w:rsid w:val="005862E0"/>
    <w:rsid w:val="00586A6B"/>
    <w:rsid w:val="00597F91"/>
    <w:rsid w:val="005A0552"/>
    <w:rsid w:val="005A0DD2"/>
    <w:rsid w:val="005A32AB"/>
    <w:rsid w:val="005A4A85"/>
    <w:rsid w:val="005A7848"/>
    <w:rsid w:val="005B0009"/>
    <w:rsid w:val="005B24E5"/>
    <w:rsid w:val="005B3E3E"/>
    <w:rsid w:val="005B4C60"/>
    <w:rsid w:val="005B6400"/>
    <w:rsid w:val="005C4B2F"/>
    <w:rsid w:val="005C4E9E"/>
    <w:rsid w:val="005C65EE"/>
    <w:rsid w:val="005C7089"/>
    <w:rsid w:val="005C763E"/>
    <w:rsid w:val="005D10D8"/>
    <w:rsid w:val="005D2B01"/>
    <w:rsid w:val="005D62D8"/>
    <w:rsid w:val="005D6E35"/>
    <w:rsid w:val="005D726F"/>
    <w:rsid w:val="005E1FA1"/>
    <w:rsid w:val="005E3A38"/>
    <w:rsid w:val="005E3B4B"/>
    <w:rsid w:val="005E6A89"/>
    <w:rsid w:val="005F2151"/>
    <w:rsid w:val="005F61BF"/>
    <w:rsid w:val="005F629D"/>
    <w:rsid w:val="005F697A"/>
    <w:rsid w:val="006021AE"/>
    <w:rsid w:val="006024AA"/>
    <w:rsid w:val="00603066"/>
    <w:rsid w:val="0060362F"/>
    <w:rsid w:val="0060391C"/>
    <w:rsid w:val="0060437A"/>
    <w:rsid w:val="006045CB"/>
    <w:rsid w:val="00605982"/>
    <w:rsid w:val="0061218B"/>
    <w:rsid w:val="00614D53"/>
    <w:rsid w:val="00615ECE"/>
    <w:rsid w:val="00616167"/>
    <w:rsid w:val="00620BEA"/>
    <w:rsid w:val="006214AE"/>
    <w:rsid w:val="00627B60"/>
    <w:rsid w:val="00630A9A"/>
    <w:rsid w:val="00631225"/>
    <w:rsid w:val="006313F4"/>
    <w:rsid w:val="0063257B"/>
    <w:rsid w:val="00633DD4"/>
    <w:rsid w:val="00634CFF"/>
    <w:rsid w:val="006375EC"/>
    <w:rsid w:val="00637EF5"/>
    <w:rsid w:val="00642B87"/>
    <w:rsid w:val="00642BDC"/>
    <w:rsid w:val="00645B65"/>
    <w:rsid w:val="00645BB4"/>
    <w:rsid w:val="00647318"/>
    <w:rsid w:val="0065008A"/>
    <w:rsid w:val="00650B26"/>
    <w:rsid w:val="00656B13"/>
    <w:rsid w:val="00665F8C"/>
    <w:rsid w:val="00666EAD"/>
    <w:rsid w:val="006709DC"/>
    <w:rsid w:val="00684467"/>
    <w:rsid w:val="00684515"/>
    <w:rsid w:val="006867BB"/>
    <w:rsid w:val="00697D21"/>
    <w:rsid w:val="006A3491"/>
    <w:rsid w:val="006A354D"/>
    <w:rsid w:val="006A4AA0"/>
    <w:rsid w:val="006A4BBA"/>
    <w:rsid w:val="006A59CA"/>
    <w:rsid w:val="006B484F"/>
    <w:rsid w:val="006B571F"/>
    <w:rsid w:val="006B6EF7"/>
    <w:rsid w:val="006B72F4"/>
    <w:rsid w:val="006C0443"/>
    <w:rsid w:val="006C1130"/>
    <w:rsid w:val="006C2AF9"/>
    <w:rsid w:val="006C2FF4"/>
    <w:rsid w:val="006C51FB"/>
    <w:rsid w:val="006C5575"/>
    <w:rsid w:val="006D0A07"/>
    <w:rsid w:val="006D249E"/>
    <w:rsid w:val="006D3258"/>
    <w:rsid w:val="006D409B"/>
    <w:rsid w:val="006D706B"/>
    <w:rsid w:val="006E2437"/>
    <w:rsid w:val="006E4226"/>
    <w:rsid w:val="006E44CB"/>
    <w:rsid w:val="006E469C"/>
    <w:rsid w:val="006F0888"/>
    <w:rsid w:val="006F13DD"/>
    <w:rsid w:val="006F637A"/>
    <w:rsid w:val="006F7F76"/>
    <w:rsid w:val="007004E2"/>
    <w:rsid w:val="00703C51"/>
    <w:rsid w:val="00704B63"/>
    <w:rsid w:val="00705B67"/>
    <w:rsid w:val="00710140"/>
    <w:rsid w:val="007131A8"/>
    <w:rsid w:val="00713B2C"/>
    <w:rsid w:val="00713DC1"/>
    <w:rsid w:val="007140E9"/>
    <w:rsid w:val="00715D84"/>
    <w:rsid w:val="007176DA"/>
    <w:rsid w:val="007204C7"/>
    <w:rsid w:val="00720ADE"/>
    <w:rsid w:val="00722D39"/>
    <w:rsid w:val="00725A3A"/>
    <w:rsid w:val="00725AEB"/>
    <w:rsid w:val="007275D9"/>
    <w:rsid w:val="0073064C"/>
    <w:rsid w:val="00730DDA"/>
    <w:rsid w:val="00730E63"/>
    <w:rsid w:val="0073373E"/>
    <w:rsid w:val="00734B16"/>
    <w:rsid w:val="007357B6"/>
    <w:rsid w:val="00741AB2"/>
    <w:rsid w:val="00741CD6"/>
    <w:rsid w:val="0074291C"/>
    <w:rsid w:val="00742A08"/>
    <w:rsid w:val="00743B76"/>
    <w:rsid w:val="007453DA"/>
    <w:rsid w:val="00745916"/>
    <w:rsid w:val="00745A49"/>
    <w:rsid w:val="00746A02"/>
    <w:rsid w:val="00746C17"/>
    <w:rsid w:val="0075388F"/>
    <w:rsid w:val="007541E7"/>
    <w:rsid w:val="00754D3E"/>
    <w:rsid w:val="00756C0E"/>
    <w:rsid w:val="00757921"/>
    <w:rsid w:val="007614C3"/>
    <w:rsid w:val="00761D1A"/>
    <w:rsid w:val="00763D2D"/>
    <w:rsid w:val="007702E0"/>
    <w:rsid w:val="0077175D"/>
    <w:rsid w:val="0077442B"/>
    <w:rsid w:val="0077525C"/>
    <w:rsid w:val="007769F1"/>
    <w:rsid w:val="007772FF"/>
    <w:rsid w:val="00784873"/>
    <w:rsid w:val="00785CAD"/>
    <w:rsid w:val="007864C1"/>
    <w:rsid w:val="00787F89"/>
    <w:rsid w:val="007924C9"/>
    <w:rsid w:val="00792C2F"/>
    <w:rsid w:val="00796C62"/>
    <w:rsid w:val="007A4F17"/>
    <w:rsid w:val="007A5B80"/>
    <w:rsid w:val="007A702C"/>
    <w:rsid w:val="007A7EF8"/>
    <w:rsid w:val="007B1BCF"/>
    <w:rsid w:val="007B5E6B"/>
    <w:rsid w:val="007B6C71"/>
    <w:rsid w:val="007C4E17"/>
    <w:rsid w:val="007D2749"/>
    <w:rsid w:val="007D3BF5"/>
    <w:rsid w:val="007D5B4E"/>
    <w:rsid w:val="007D66D3"/>
    <w:rsid w:val="007D7774"/>
    <w:rsid w:val="007E089A"/>
    <w:rsid w:val="007E0DA2"/>
    <w:rsid w:val="007E2528"/>
    <w:rsid w:val="007E4E2E"/>
    <w:rsid w:val="007E547B"/>
    <w:rsid w:val="007E791E"/>
    <w:rsid w:val="007E7E9F"/>
    <w:rsid w:val="007F1106"/>
    <w:rsid w:val="007F49C8"/>
    <w:rsid w:val="00802250"/>
    <w:rsid w:val="00802741"/>
    <w:rsid w:val="00803760"/>
    <w:rsid w:val="008040CD"/>
    <w:rsid w:val="00804E77"/>
    <w:rsid w:val="00806669"/>
    <w:rsid w:val="00810FD2"/>
    <w:rsid w:val="00814257"/>
    <w:rsid w:val="0081438C"/>
    <w:rsid w:val="008152A2"/>
    <w:rsid w:val="008161DB"/>
    <w:rsid w:val="00820AEE"/>
    <w:rsid w:val="00823987"/>
    <w:rsid w:val="008251C9"/>
    <w:rsid w:val="0082535F"/>
    <w:rsid w:val="00827E23"/>
    <w:rsid w:val="00830DB2"/>
    <w:rsid w:val="00833816"/>
    <w:rsid w:val="008374C3"/>
    <w:rsid w:val="00837FF8"/>
    <w:rsid w:val="008400AF"/>
    <w:rsid w:val="0084057E"/>
    <w:rsid w:val="00844A40"/>
    <w:rsid w:val="00844F18"/>
    <w:rsid w:val="00845AE3"/>
    <w:rsid w:val="00847D26"/>
    <w:rsid w:val="00847EDB"/>
    <w:rsid w:val="008601C4"/>
    <w:rsid w:val="008602B2"/>
    <w:rsid w:val="008619E8"/>
    <w:rsid w:val="00863013"/>
    <w:rsid w:val="008631A2"/>
    <w:rsid w:val="00864C27"/>
    <w:rsid w:val="008661BA"/>
    <w:rsid w:val="008714E3"/>
    <w:rsid w:val="00871D08"/>
    <w:rsid w:val="008728F5"/>
    <w:rsid w:val="00877843"/>
    <w:rsid w:val="008802EE"/>
    <w:rsid w:val="00880806"/>
    <w:rsid w:val="00880A1B"/>
    <w:rsid w:val="00883458"/>
    <w:rsid w:val="008838D4"/>
    <w:rsid w:val="00885E65"/>
    <w:rsid w:val="00890C31"/>
    <w:rsid w:val="0089162F"/>
    <w:rsid w:val="00891B47"/>
    <w:rsid w:val="0089408C"/>
    <w:rsid w:val="00895057"/>
    <w:rsid w:val="00895224"/>
    <w:rsid w:val="008A0DD3"/>
    <w:rsid w:val="008A1571"/>
    <w:rsid w:val="008A26CC"/>
    <w:rsid w:val="008A27D9"/>
    <w:rsid w:val="008A6AE3"/>
    <w:rsid w:val="008B2E79"/>
    <w:rsid w:val="008B5E93"/>
    <w:rsid w:val="008B6939"/>
    <w:rsid w:val="008C0183"/>
    <w:rsid w:val="008C496F"/>
    <w:rsid w:val="008C5FFC"/>
    <w:rsid w:val="008C6453"/>
    <w:rsid w:val="008C72DC"/>
    <w:rsid w:val="008C7800"/>
    <w:rsid w:val="008D096C"/>
    <w:rsid w:val="008D0C12"/>
    <w:rsid w:val="008D12D9"/>
    <w:rsid w:val="008D1E21"/>
    <w:rsid w:val="008D53AF"/>
    <w:rsid w:val="008E076A"/>
    <w:rsid w:val="008E0C90"/>
    <w:rsid w:val="008E4979"/>
    <w:rsid w:val="008E526A"/>
    <w:rsid w:val="008E6DC8"/>
    <w:rsid w:val="008F024F"/>
    <w:rsid w:val="008F4819"/>
    <w:rsid w:val="008F5CF9"/>
    <w:rsid w:val="00905DE9"/>
    <w:rsid w:val="009064D4"/>
    <w:rsid w:val="009117E8"/>
    <w:rsid w:val="00913801"/>
    <w:rsid w:val="00913B0F"/>
    <w:rsid w:val="009218DF"/>
    <w:rsid w:val="009276F5"/>
    <w:rsid w:val="00931B99"/>
    <w:rsid w:val="00933EF5"/>
    <w:rsid w:val="009342F3"/>
    <w:rsid w:val="00936FE5"/>
    <w:rsid w:val="0093762E"/>
    <w:rsid w:val="00937C02"/>
    <w:rsid w:val="00940717"/>
    <w:rsid w:val="00940C6E"/>
    <w:rsid w:val="0094241D"/>
    <w:rsid w:val="00944009"/>
    <w:rsid w:val="00952667"/>
    <w:rsid w:val="00955E40"/>
    <w:rsid w:val="0096543F"/>
    <w:rsid w:val="00973785"/>
    <w:rsid w:val="00974C7D"/>
    <w:rsid w:val="00982839"/>
    <w:rsid w:val="00983856"/>
    <w:rsid w:val="009843AE"/>
    <w:rsid w:val="00991816"/>
    <w:rsid w:val="00991D5E"/>
    <w:rsid w:val="00993D9C"/>
    <w:rsid w:val="0099407D"/>
    <w:rsid w:val="009A712C"/>
    <w:rsid w:val="009A7AAA"/>
    <w:rsid w:val="009A7C8C"/>
    <w:rsid w:val="009B0015"/>
    <w:rsid w:val="009B23B9"/>
    <w:rsid w:val="009B2E2D"/>
    <w:rsid w:val="009B373D"/>
    <w:rsid w:val="009B70AB"/>
    <w:rsid w:val="009C13E5"/>
    <w:rsid w:val="009C3866"/>
    <w:rsid w:val="009C7669"/>
    <w:rsid w:val="009C766C"/>
    <w:rsid w:val="009D00C0"/>
    <w:rsid w:val="009D08BD"/>
    <w:rsid w:val="009D1E88"/>
    <w:rsid w:val="009D222C"/>
    <w:rsid w:val="009D57E7"/>
    <w:rsid w:val="009E21D4"/>
    <w:rsid w:val="009E2FF1"/>
    <w:rsid w:val="009E328A"/>
    <w:rsid w:val="009E560F"/>
    <w:rsid w:val="009F1744"/>
    <w:rsid w:val="009F3DD6"/>
    <w:rsid w:val="009F49B0"/>
    <w:rsid w:val="009F4DC6"/>
    <w:rsid w:val="00A02855"/>
    <w:rsid w:val="00A0571B"/>
    <w:rsid w:val="00A063A6"/>
    <w:rsid w:val="00A06782"/>
    <w:rsid w:val="00A103BF"/>
    <w:rsid w:val="00A1066D"/>
    <w:rsid w:val="00A11BA9"/>
    <w:rsid w:val="00A17308"/>
    <w:rsid w:val="00A23542"/>
    <w:rsid w:val="00A25350"/>
    <w:rsid w:val="00A2593C"/>
    <w:rsid w:val="00A25C36"/>
    <w:rsid w:val="00A26CC2"/>
    <w:rsid w:val="00A27E56"/>
    <w:rsid w:val="00A32563"/>
    <w:rsid w:val="00A33010"/>
    <w:rsid w:val="00A34BF5"/>
    <w:rsid w:val="00A3518E"/>
    <w:rsid w:val="00A36370"/>
    <w:rsid w:val="00A36BC8"/>
    <w:rsid w:val="00A3766D"/>
    <w:rsid w:val="00A43EA9"/>
    <w:rsid w:val="00A440B3"/>
    <w:rsid w:val="00A44C53"/>
    <w:rsid w:val="00A460D3"/>
    <w:rsid w:val="00A46FF4"/>
    <w:rsid w:val="00A50CA6"/>
    <w:rsid w:val="00A51D0B"/>
    <w:rsid w:val="00A52319"/>
    <w:rsid w:val="00A53E73"/>
    <w:rsid w:val="00A54730"/>
    <w:rsid w:val="00A55725"/>
    <w:rsid w:val="00A56998"/>
    <w:rsid w:val="00A57A04"/>
    <w:rsid w:val="00A60E54"/>
    <w:rsid w:val="00A620A5"/>
    <w:rsid w:val="00A65564"/>
    <w:rsid w:val="00A67749"/>
    <w:rsid w:val="00A70A6E"/>
    <w:rsid w:val="00A713FD"/>
    <w:rsid w:val="00A71754"/>
    <w:rsid w:val="00A72748"/>
    <w:rsid w:val="00A73162"/>
    <w:rsid w:val="00A73ABC"/>
    <w:rsid w:val="00A75F8A"/>
    <w:rsid w:val="00A8010A"/>
    <w:rsid w:val="00A85740"/>
    <w:rsid w:val="00AA1A6F"/>
    <w:rsid w:val="00AA230B"/>
    <w:rsid w:val="00AA497E"/>
    <w:rsid w:val="00AA64FB"/>
    <w:rsid w:val="00AB3730"/>
    <w:rsid w:val="00AB4662"/>
    <w:rsid w:val="00AB7FA7"/>
    <w:rsid w:val="00AC0A84"/>
    <w:rsid w:val="00AC2C37"/>
    <w:rsid w:val="00AC3369"/>
    <w:rsid w:val="00AC3D13"/>
    <w:rsid w:val="00AC6D87"/>
    <w:rsid w:val="00AD47AB"/>
    <w:rsid w:val="00AD6BCA"/>
    <w:rsid w:val="00AD6D84"/>
    <w:rsid w:val="00AE0BD7"/>
    <w:rsid w:val="00AE2674"/>
    <w:rsid w:val="00AE289B"/>
    <w:rsid w:val="00AE3DBC"/>
    <w:rsid w:val="00AE3E87"/>
    <w:rsid w:val="00AE40C2"/>
    <w:rsid w:val="00AE5536"/>
    <w:rsid w:val="00AE6776"/>
    <w:rsid w:val="00AE760E"/>
    <w:rsid w:val="00AF23B0"/>
    <w:rsid w:val="00AF3907"/>
    <w:rsid w:val="00AF4091"/>
    <w:rsid w:val="00AF6EB5"/>
    <w:rsid w:val="00B0234C"/>
    <w:rsid w:val="00B04012"/>
    <w:rsid w:val="00B1164A"/>
    <w:rsid w:val="00B11FB4"/>
    <w:rsid w:val="00B1203C"/>
    <w:rsid w:val="00B2063E"/>
    <w:rsid w:val="00B21302"/>
    <w:rsid w:val="00B22514"/>
    <w:rsid w:val="00B2287E"/>
    <w:rsid w:val="00B250FD"/>
    <w:rsid w:val="00B30224"/>
    <w:rsid w:val="00B32E14"/>
    <w:rsid w:val="00B3428E"/>
    <w:rsid w:val="00B36558"/>
    <w:rsid w:val="00B378EE"/>
    <w:rsid w:val="00B41572"/>
    <w:rsid w:val="00B4538D"/>
    <w:rsid w:val="00B45A7D"/>
    <w:rsid w:val="00B47110"/>
    <w:rsid w:val="00B5115A"/>
    <w:rsid w:val="00B51B4B"/>
    <w:rsid w:val="00B55672"/>
    <w:rsid w:val="00B56A86"/>
    <w:rsid w:val="00B577AF"/>
    <w:rsid w:val="00B6005B"/>
    <w:rsid w:val="00B6021E"/>
    <w:rsid w:val="00B61996"/>
    <w:rsid w:val="00B63D0E"/>
    <w:rsid w:val="00B658BC"/>
    <w:rsid w:val="00B65AE0"/>
    <w:rsid w:val="00B67212"/>
    <w:rsid w:val="00B7128B"/>
    <w:rsid w:val="00B7377F"/>
    <w:rsid w:val="00B764F8"/>
    <w:rsid w:val="00B76726"/>
    <w:rsid w:val="00B76853"/>
    <w:rsid w:val="00B82FC5"/>
    <w:rsid w:val="00B874F8"/>
    <w:rsid w:val="00B87C0C"/>
    <w:rsid w:val="00B901D7"/>
    <w:rsid w:val="00B902EA"/>
    <w:rsid w:val="00B920F0"/>
    <w:rsid w:val="00B92C27"/>
    <w:rsid w:val="00BA169D"/>
    <w:rsid w:val="00BB0AC7"/>
    <w:rsid w:val="00BB264E"/>
    <w:rsid w:val="00BB3083"/>
    <w:rsid w:val="00BB4C14"/>
    <w:rsid w:val="00BB51C1"/>
    <w:rsid w:val="00BC014C"/>
    <w:rsid w:val="00BC1597"/>
    <w:rsid w:val="00BC2523"/>
    <w:rsid w:val="00BC406F"/>
    <w:rsid w:val="00BC4093"/>
    <w:rsid w:val="00BC7A23"/>
    <w:rsid w:val="00BD1A90"/>
    <w:rsid w:val="00BD7C9A"/>
    <w:rsid w:val="00BE1EAE"/>
    <w:rsid w:val="00BE3366"/>
    <w:rsid w:val="00BE3CCD"/>
    <w:rsid w:val="00BF3E94"/>
    <w:rsid w:val="00C004FE"/>
    <w:rsid w:val="00C01907"/>
    <w:rsid w:val="00C01D8C"/>
    <w:rsid w:val="00C0581B"/>
    <w:rsid w:val="00C058DC"/>
    <w:rsid w:val="00C05A92"/>
    <w:rsid w:val="00C103F4"/>
    <w:rsid w:val="00C10430"/>
    <w:rsid w:val="00C11963"/>
    <w:rsid w:val="00C12F7F"/>
    <w:rsid w:val="00C13544"/>
    <w:rsid w:val="00C22E07"/>
    <w:rsid w:val="00C26694"/>
    <w:rsid w:val="00C2742D"/>
    <w:rsid w:val="00C338DC"/>
    <w:rsid w:val="00C35CB0"/>
    <w:rsid w:val="00C41ED4"/>
    <w:rsid w:val="00C42329"/>
    <w:rsid w:val="00C4406A"/>
    <w:rsid w:val="00C46C2E"/>
    <w:rsid w:val="00C51F0D"/>
    <w:rsid w:val="00C525E3"/>
    <w:rsid w:val="00C544EB"/>
    <w:rsid w:val="00C61EA4"/>
    <w:rsid w:val="00C62EE8"/>
    <w:rsid w:val="00C7047B"/>
    <w:rsid w:val="00C72223"/>
    <w:rsid w:val="00C75D43"/>
    <w:rsid w:val="00C75E1B"/>
    <w:rsid w:val="00C764EB"/>
    <w:rsid w:val="00C76A1F"/>
    <w:rsid w:val="00C77382"/>
    <w:rsid w:val="00C8094C"/>
    <w:rsid w:val="00C81963"/>
    <w:rsid w:val="00C86160"/>
    <w:rsid w:val="00C86D7C"/>
    <w:rsid w:val="00C90638"/>
    <w:rsid w:val="00C91453"/>
    <w:rsid w:val="00C95CC7"/>
    <w:rsid w:val="00C97F9F"/>
    <w:rsid w:val="00CA12AB"/>
    <w:rsid w:val="00CA1CBA"/>
    <w:rsid w:val="00CA1E84"/>
    <w:rsid w:val="00CA1F3B"/>
    <w:rsid w:val="00CA76CE"/>
    <w:rsid w:val="00CB0099"/>
    <w:rsid w:val="00CB493B"/>
    <w:rsid w:val="00CB59EA"/>
    <w:rsid w:val="00CB6621"/>
    <w:rsid w:val="00CB7363"/>
    <w:rsid w:val="00CC07B3"/>
    <w:rsid w:val="00CC1475"/>
    <w:rsid w:val="00CD2E2F"/>
    <w:rsid w:val="00CD357B"/>
    <w:rsid w:val="00CD45EE"/>
    <w:rsid w:val="00CD5668"/>
    <w:rsid w:val="00CD7BB1"/>
    <w:rsid w:val="00CE1496"/>
    <w:rsid w:val="00CE1821"/>
    <w:rsid w:val="00CE4A2F"/>
    <w:rsid w:val="00CE4A5D"/>
    <w:rsid w:val="00CE5B18"/>
    <w:rsid w:val="00CF00B5"/>
    <w:rsid w:val="00CF1722"/>
    <w:rsid w:val="00CF1B48"/>
    <w:rsid w:val="00CF753E"/>
    <w:rsid w:val="00D00DC5"/>
    <w:rsid w:val="00D02F7C"/>
    <w:rsid w:val="00D0399F"/>
    <w:rsid w:val="00D10178"/>
    <w:rsid w:val="00D10C90"/>
    <w:rsid w:val="00D143A1"/>
    <w:rsid w:val="00D14756"/>
    <w:rsid w:val="00D1636D"/>
    <w:rsid w:val="00D164B9"/>
    <w:rsid w:val="00D17D01"/>
    <w:rsid w:val="00D22B93"/>
    <w:rsid w:val="00D251EC"/>
    <w:rsid w:val="00D25E34"/>
    <w:rsid w:val="00D3158F"/>
    <w:rsid w:val="00D352F7"/>
    <w:rsid w:val="00D4024B"/>
    <w:rsid w:val="00D45D08"/>
    <w:rsid w:val="00D470E8"/>
    <w:rsid w:val="00D474D7"/>
    <w:rsid w:val="00D56F4B"/>
    <w:rsid w:val="00D57FDD"/>
    <w:rsid w:val="00D6267A"/>
    <w:rsid w:val="00D657A0"/>
    <w:rsid w:val="00D66DB6"/>
    <w:rsid w:val="00D705FE"/>
    <w:rsid w:val="00D76146"/>
    <w:rsid w:val="00D76451"/>
    <w:rsid w:val="00D76F7B"/>
    <w:rsid w:val="00D816BD"/>
    <w:rsid w:val="00D827CC"/>
    <w:rsid w:val="00D851D8"/>
    <w:rsid w:val="00D860DA"/>
    <w:rsid w:val="00D90DF5"/>
    <w:rsid w:val="00D918F0"/>
    <w:rsid w:val="00D935BF"/>
    <w:rsid w:val="00D95565"/>
    <w:rsid w:val="00D97B70"/>
    <w:rsid w:val="00DA09F2"/>
    <w:rsid w:val="00DA359F"/>
    <w:rsid w:val="00DA439D"/>
    <w:rsid w:val="00DA4AEF"/>
    <w:rsid w:val="00DA5600"/>
    <w:rsid w:val="00DB08BC"/>
    <w:rsid w:val="00DB1C6F"/>
    <w:rsid w:val="00DB2BA6"/>
    <w:rsid w:val="00DB3282"/>
    <w:rsid w:val="00DB376E"/>
    <w:rsid w:val="00DB4FF9"/>
    <w:rsid w:val="00DB51C6"/>
    <w:rsid w:val="00DB66A1"/>
    <w:rsid w:val="00DC1173"/>
    <w:rsid w:val="00DC226B"/>
    <w:rsid w:val="00DC2886"/>
    <w:rsid w:val="00DC5D7E"/>
    <w:rsid w:val="00DC7A26"/>
    <w:rsid w:val="00DD2EA3"/>
    <w:rsid w:val="00DD5432"/>
    <w:rsid w:val="00DD6307"/>
    <w:rsid w:val="00DD7DD1"/>
    <w:rsid w:val="00DE67F4"/>
    <w:rsid w:val="00DF06F5"/>
    <w:rsid w:val="00DF56FE"/>
    <w:rsid w:val="00E02FB8"/>
    <w:rsid w:val="00E0478C"/>
    <w:rsid w:val="00E0771A"/>
    <w:rsid w:val="00E10A49"/>
    <w:rsid w:val="00E13A82"/>
    <w:rsid w:val="00E17FED"/>
    <w:rsid w:val="00E21CDF"/>
    <w:rsid w:val="00E21D7A"/>
    <w:rsid w:val="00E30312"/>
    <w:rsid w:val="00E32613"/>
    <w:rsid w:val="00E330FC"/>
    <w:rsid w:val="00E34BF4"/>
    <w:rsid w:val="00E34D18"/>
    <w:rsid w:val="00E34DDB"/>
    <w:rsid w:val="00E34F8B"/>
    <w:rsid w:val="00E35ABF"/>
    <w:rsid w:val="00E35B96"/>
    <w:rsid w:val="00E36ACB"/>
    <w:rsid w:val="00E404A3"/>
    <w:rsid w:val="00E40777"/>
    <w:rsid w:val="00E46BD1"/>
    <w:rsid w:val="00E50031"/>
    <w:rsid w:val="00E53038"/>
    <w:rsid w:val="00E532CC"/>
    <w:rsid w:val="00E53D26"/>
    <w:rsid w:val="00E55E05"/>
    <w:rsid w:val="00E60D91"/>
    <w:rsid w:val="00E66672"/>
    <w:rsid w:val="00E66822"/>
    <w:rsid w:val="00E72754"/>
    <w:rsid w:val="00E737BF"/>
    <w:rsid w:val="00E74250"/>
    <w:rsid w:val="00E76A14"/>
    <w:rsid w:val="00E84F07"/>
    <w:rsid w:val="00E85657"/>
    <w:rsid w:val="00E87171"/>
    <w:rsid w:val="00E87334"/>
    <w:rsid w:val="00E87573"/>
    <w:rsid w:val="00E87A27"/>
    <w:rsid w:val="00E94A31"/>
    <w:rsid w:val="00E9686F"/>
    <w:rsid w:val="00E96F63"/>
    <w:rsid w:val="00EA1A0B"/>
    <w:rsid w:val="00EA1B1C"/>
    <w:rsid w:val="00EA236F"/>
    <w:rsid w:val="00EA25D8"/>
    <w:rsid w:val="00EA2997"/>
    <w:rsid w:val="00EA5B57"/>
    <w:rsid w:val="00EA675B"/>
    <w:rsid w:val="00EB26AB"/>
    <w:rsid w:val="00EB2FDB"/>
    <w:rsid w:val="00EB3A88"/>
    <w:rsid w:val="00EB647D"/>
    <w:rsid w:val="00EB775A"/>
    <w:rsid w:val="00EC1C65"/>
    <w:rsid w:val="00EC1D0E"/>
    <w:rsid w:val="00EC2543"/>
    <w:rsid w:val="00EC300A"/>
    <w:rsid w:val="00EC35F7"/>
    <w:rsid w:val="00EC3827"/>
    <w:rsid w:val="00EC3ECF"/>
    <w:rsid w:val="00EC57EE"/>
    <w:rsid w:val="00EC6BB0"/>
    <w:rsid w:val="00EC780A"/>
    <w:rsid w:val="00ED1766"/>
    <w:rsid w:val="00ED3489"/>
    <w:rsid w:val="00ED71CB"/>
    <w:rsid w:val="00EE0BAA"/>
    <w:rsid w:val="00EE2B3C"/>
    <w:rsid w:val="00EE41CB"/>
    <w:rsid w:val="00EE6B66"/>
    <w:rsid w:val="00EE77C2"/>
    <w:rsid w:val="00EF0554"/>
    <w:rsid w:val="00EF3219"/>
    <w:rsid w:val="00EF3243"/>
    <w:rsid w:val="00EF376F"/>
    <w:rsid w:val="00EF46B3"/>
    <w:rsid w:val="00EF48D5"/>
    <w:rsid w:val="00EF57F9"/>
    <w:rsid w:val="00F022C4"/>
    <w:rsid w:val="00F0251A"/>
    <w:rsid w:val="00F03349"/>
    <w:rsid w:val="00F0336F"/>
    <w:rsid w:val="00F074C9"/>
    <w:rsid w:val="00F07672"/>
    <w:rsid w:val="00F10781"/>
    <w:rsid w:val="00F134A3"/>
    <w:rsid w:val="00F13D9A"/>
    <w:rsid w:val="00F229FE"/>
    <w:rsid w:val="00F2652D"/>
    <w:rsid w:val="00F30186"/>
    <w:rsid w:val="00F34BAA"/>
    <w:rsid w:val="00F353EE"/>
    <w:rsid w:val="00F364E5"/>
    <w:rsid w:val="00F36F40"/>
    <w:rsid w:val="00F40897"/>
    <w:rsid w:val="00F412D9"/>
    <w:rsid w:val="00F41D0A"/>
    <w:rsid w:val="00F43052"/>
    <w:rsid w:val="00F45275"/>
    <w:rsid w:val="00F456B7"/>
    <w:rsid w:val="00F46122"/>
    <w:rsid w:val="00F5349A"/>
    <w:rsid w:val="00F5495E"/>
    <w:rsid w:val="00F555BC"/>
    <w:rsid w:val="00F55D5D"/>
    <w:rsid w:val="00F61E5C"/>
    <w:rsid w:val="00F66877"/>
    <w:rsid w:val="00F67359"/>
    <w:rsid w:val="00F67EF1"/>
    <w:rsid w:val="00F71089"/>
    <w:rsid w:val="00F751D1"/>
    <w:rsid w:val="00F754D8"/>
    <w:rsid w:val="00F80DBE"/>
    <w:rsid w:val="00F820CE"/>
    <w:rsid w:val="00F85E93"/>
    <w:rsid w:val="00F865EA"/>
    <w:rsid w:val="00F92667"/>
    <w:rsid w:val="00F94617"/>
    <w:rsid w:val="00F94E03"/>
    <w:rsid w:val="00F96D30"/>
    <w:rsid w:val="00FA0C35"/>
    <w:rsid w:val="00FA27D7"/>
    <w:rsid w:val="00FA3677"/>
    <w:rsid w:val="00FA4048"/>
    <w:rsid w:val="00FB27F5"/>
    <w:rsid w:val="00FB301A"/>
    <w:rsid w:val="00FC01B3"/>
    <w:rsid w:val="00FC6BD0"/>
    <w:rsid w:val="00FC765A"/>
    <w:rsid w:val="00FD0E06"/>
    <w:rsid w:val="00FD29CA"/>
    <w:rsid w:val="00FD53E4"/>
    <w:rsid w:val="00FE1D31"/>
    <w:rsid w:val="00FE278A"/>
    <w:rsid w:val="00FE4B8D"/>
    <w:rsid w:val="00FE5835"/>
    <w:rsid w:val="00FE6453"/>
    <w:rsid w:val="00FE784D"/>
    <w:rsid w:val="00FF1B1F"/>
    <w:rsid w:val="00FF2396"/>
    <w:rsid w:val="00FF2E42"/>
    <w:rsid w:val="00FF53BF"/>
    <w:rsid w:val="00FF61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8100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762E"/>
    <w:pPr>
      <w:widowControl w:val="0"/>
      <w:jc w:val="both"/>
    </w:pPr>
    <w:rPr>
      <w:kern w:val="2"/>
      <w:sz w:val="21"/>
      <w:szCs w:val="22"/>
    </w:rPr>
  </w:style>
  <w:style w:type="paragraph" w:styleId="1">
    <w:name w:val="heading 1"/>
    <w:basedOn w:val="a"/>
    <w:next w:val="a"/>
    <w:link w:val="10"/>
    <w:uiPriority w:val="9"/>
    <w:qFormat/>
    <w:rsid w:val="005F61BF"/>
    <w:pPr>
      <w:keepNext/>
      <w:numPr>
        <w:numId w:val="1"/>
      </w:numPr>
      <w:outlineLvl w:val="0"/>
    </w:pPr>
    <w:rPr>
      <w:rFonts w:ascii="ＭＳ Ｐゴシック" w:eastAsia="ＭＳ Ｐゴシック" w:hAnsi="ＭＳ Ｐゴシック" w:cstheme="majorBidi"/>
      <w:sz w:val="28"/>
      <w:szCs w:val="28"/>
    </w:rPr>
  </w:style>
  <w:style w:type="paragraph" w:styleId="2">
    <w:name w:val="heading 2"/>
    <w:basedOn w:val="a"/>
    <w:next w:val="a"/>
    <w:link w:val="20"/>
    <w:uiPriority w:val="9"/>
    <w:unhideWhenUsed/>
    <w:qFormat/>
    <w:rsid w:val="006B571F"/>
    <w:pPr>
      <w:keepNext/>
      <w:numPr>
        <w:ilvl w:val="1"/>
        <w:numId w:val="1"/>
      </w:numPr>
      <w:ind w:left="3545"/>
      <w:outlineLvl w:val="1"/>
    </w:pPr>
    <w:rPr>
      <w:rFonts w:ascii="ＭＳ Ｐゴシック" w:eastAsia="ＭＳ Ｐゴシック" w:hAnsi="ＭＳ Ｐゴシック"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E0343"/>
    <w:pPr>
      <w:tabs>
        <w:tab w:val="center" w:pos="4252"/>
        <w:tab w:val="right" w:pos="8504"/>
      </w:tabs>
      <w:snapToGrid w:val="0"/>
    </w:pPr>
  </w:style>
  <w:style w:type="character" w:customStyle="1" w:styleId="a4">
    <w:name w:val="ヘッダー (文字)"/>
    <w:basedOn w:val="a0"/>
    <w:link w:val="a3"/>
    <w:uiPriority w:val="99"/>
    <w:rsid w:val="002E0343"/>
  </w:style>
  <w:style w:type="paragraph" w:styleId="a5">
    <w:name w:val="footer"/>
    <w:basedOn w:val="a"/>
    <w:link w:val="a6"/>
    <w:uiPriority w:val="99"/>
    <w:unhideWhenUsed/>
    <w:rsid w:val="002E0343"/>
    <w:pPr>
      <w:tabs>
        <w:tab w:val="center" w:pos="4252"/>
        <w:tab w:val="right" w:pos="8504"/>
      </w:tabs>
      <w:snapToGrid w:val="0"/>
    </w:pPr>
  </w:style>
  <w:style w:type="character" w:customStyle="1" w:styleId="a6">
    <w:name w:val="フッター (文字)"/>
    <w:basedOn w:val="a0"/>
    <w:link w:val="a5"/>
    <w:uiPriority w:val="99"/>
    <w:rsid w:val="002E0343"/>
  </w:style>
  <w:style w:type="paragraph" w:styleId="a7">
    <w:name w:val="List Paragraph"/>
    <w:basedOn w:val="a"/>
    <w:uiPriority w:val="72"/>
    <w:rsid w:val="004D7585"/>
    <w:pPr>
      <w:ind w:leftChars="400" w:left="960"/>
    </w:pPr>
  </w:style>
  <w:style w:type="table" w:customStyle="1" w:styleId="ColorfulList1">
    <w:name w:val="Colorful List1"/>
    <w:basedOn w:val="a1"/>
    <w:uiPriority w:val="34"/>
    <w:qFormat/>
    <w:rsid w:val="00E330F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21">
    <w:name w:val="Light List Accent 5"/>
    <w:basedOn w:val="a1"/>
    <w:uiPriority w:val="70"/>
    <w:rsid w:val="00E330F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1">
    <w:name w:val="Light Shading Accent 5"/>
    <w:basedOn w:val="a1"/>
    <w:uiPriority w:val="69"/>
    <w:rsid w:val="00E330F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8">
    <w:name w:val="Table Grid"/>
    <w:basedOn w:val="a1"/>
    <w:uiPriority w:val="59"/>
    <w:rsid w:val="00E33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uiPriority w:val="99"/>
    <w:semiHidden/>
    <w:unhideWhenUsed/>
    <w:rsid w:val="00E330FC"/>
  </w:style>
  <w:style w:type="character" w:styleId="aa">
    <w:name w:val="Hyperlink"/>
    <w:basedOn w:val="a0"/>
    <w:uiPriority w:val="99"/>
    <w:unhideWhenUsed/>
    <w:rsid w:val="003F3B28"/>
    <w:rPr>
      <w:color w:val="0000FF" w:themeColor="hyperlink"/>
      <w:u w:val="single"/>
    </w:rPr>
  </w:style>
  <w:style w:type="character" w:styleId="ab">
    <w:name w:val="annotation reference"/>
    <w:basedOn w:val="a0"/>
    <w:uiPriority w:val="99"/>
    <w:semiHidden/>
    <w:unhideWhenUsed/>
    <w:rsid w:val="006C5575"/>
    <w:rPr>
      <w:sz w:val="18"/>
      <w:szCs w:val="18"/>
    </w:rPr>
  </w:style>
  <w:style w:type="paragraph" w:styleId="ac">
    <w:name w:val="annotation text"/>
    <w:basedOn w:val="a"/>
    <w:link w:val="ad"/>
    <w:uiPriority w:val="99"/>
    <w:semiHidden/>
    <w:unhideWhenUsed/>
    <w:rsid w:val="006C5575"/>
    <w:pPr>
      <w:jc w:val="left"/>
    </w:pPr>
  </w:style>
  <w:style w:type="character" w:customStyle="1" w:styleId="ad">
    <w:name w:val="コメント文字列 (文字)"/>
    <w:basedOn w:val="a0"/>
    <w:link w:val="ac"/>
    <w:uiPriority w:val="99"/>
    <w:semiHidden/>
    <w:rsid w:val="006C5575"/>
    <w:rPr>
      <w:kern w:val="2"/>
      <w:sz w:val="21"/>
      <w:szCs w:val="22"/>
    </w:rPr>
  </w:style>
  <w:style w:type="paragraph" w:styleId="ae">
    <w:name w:val="annotation subject"/>
    <w:basedOn w:val="ac"/>
    <w:next w:val="ac"/>
    <w:link w:val="af"/>
    <w:uiPriority w:val="99"/>
    <w:semiHidden/>
    <w:unhideWhenUsed/>
    <w:rsid w:val="006C5575"/>
    <w:rPr>
      <w:b/>
      <w:bCs/>
    </w:rPr>
  </w:style>
  <w:style w:type="character" w:customStyle="1" w:styleId="af">
    <w:name w:val="コメント内容 (文字)"/>
    <w:basedOn w:val="ad"/>
    <w:link w:val="ae"/>
    <w:uiPriority w:val="99"/>
    <w:semiHidden/>
    <w:rsid w:val="006C5575"/>
    <w:rPr>
      <w:b/>
      <w:bCs/>
      <w:kern w:val="2"/>
      <w:sz w:val="21"/>
      <w:szCs w:val="22"/>
    </w:rPr>
  </w:style>
  <w:style w:type="paragraph" w:styleId="af0">
    <w:name w:val="Balloon Text"/>
    <w:basedOn w:val="a"/>
    <w:link w:val="af1"/>
    <w:uiPriority w:val="99"/>
    <w:semiHidden/>
    <w:unhideWhenUsed/>
    <w:rsid w:val="006C5575"/>
    <w:rPr>
      <w:rFonts w:asciiTheme="majorHAnsi" w:eastAsiaTheme="majorEastAsia" w:hAnsiTheme="majorHAnsi" w:cstheme="majorBidi"/>
      <w:sz w:val="18"/>
      <w:szCs w:val="18"/>
    </w:rPr>
  </w:style>
  <w:style w:type="character" w:customStyle="1" w:styleId="af1">
    <w:name w:val="吹き出し (文字)"/>
    <w:basedOn w:val="a0"/>
    <w:link w:val="af0"/>
    <w:uiPriority w:val="99"/>
    <w:semiHidden/>
    <w:rsid w:val="006C5575"/>
    <w:rPr>
      <w:rFonts w:asciiTheme="majorHAnsi" w:eastAsiaTheme="majorEastAsia" w:hAnsiTheme="majorHAnsi" w:cstheme="majorBidi"/>
      <w:kern w:val="2"/>
      <w:sz w:val="18"/>
      <w:szCs w:val="18"/>
    </w:rPr>
  </w:style>
  <w:style w:type="paragraph" w:styleId="af2">
    <w:name w:val="Revision"/>
    <w:hidden/>
    <w:uiPriority w:val="71"/>
    <w:rsid w:val="001E2B96"/>
    <w:rPr>
      <w:kern w:val="2"/>
      <w:sz w:val="21"/>
      <w:szCs w:val="22"/>
    </w:rPr>
  </w:style>
  <w:style w:type="paragraph" w:styleId="Web">
    <w:name w:val="Normal (Web)"/>
    <w:basedOn w:val="a"/>
    <w:uiPriority w:val="99"/>
    <w:unhideWhenUsed/>
    <w:rsid w:val="001E2B96"/>
    <w:pPr>
      <w:widowControl/>
      <w:spacing w:before="100" w:beforeAutospacing="1" w:after="100" w:afterAutospacing="1"/>
      <w:jc w:val="left"/>
    </w:pPr>
    <w:rPr>
      <w:rFonts w:ascii="Times" w:hAnsi="Times"/>
      <w:kern w:val="0"/>
      <w:sz w:val="20"/>
      <w:szCs w:val="20"/>
    </w:rPr>
  </w:style>
  <w:style w:type="paragraph" w:styleId="12">
    <w:name w:val="index 1"/>
    <w:basedOn w:val="a"/>
    <w:next w:val="a"/>
    <w:autoRedefine/>
    <w:uiPriority w:val="99"/>
    <w:unhideWhenUsed/>
    <w:rsid w:val="00C62EE8"/>
    <w:pPr>
      <w:ind w:left="210" w:hanging="210"/>
      <w:jc w:val="left"/>
    </w:pPr>
    <w:rPr>
      <w:rFonts w:asciiTheme="minorHAnsi" w:hAnsiTheme="minorHAnsi"/>
      <w:sz w:val="20"/>
      <w:szCs w:val="20"/>
    </w:rPr>
  </w:style>
  <w:style w:type="paragraph" w:styleId="22">
    <w:name w:val="index 2"/>
    <w:basedOn w:val="a"/>
    <w:next w:val="a"/>
    <w:autoRedefine/>
    <w:uiPriority w:val="99"/>
    <w:unhideWhenUsed/>
    <w:rsid w:val="00C62EE8"/>
    <w:pPr>
      <w:ind w:left="420" w:hanging="210"/>
      <w:jc w:val="left"/>
    </w:pPr>
    <w:rPr>
      <w:rFonts w:asciiTheme="minorHAnsi" w:hAnsiTheme="minorHAnsi"/>
      <w:sz w:val="20"/>
      <w:szCs w:val="20"/>
    </w:rPr>
  </w:style>
  <w:style w:type="paragraph" w:styleId="3">
    <w:name w:val="index 3"/>
    <w:basedOn w:val="a"/>
    <w:next w:val="a"/>
    <w:autoRedefine/>
    <w:uiPriority w:val="99"/>
    <w:unhideWhenUsed/>
    <w:rsid w:val="00C62EE8"/>
    <w:pPr>
      <w:ind w:left="630" w:hanging="210"/>
      <w:jc w:val="left"/>
    </w:pPr>
    <w:rPr>
      <w:rFonts w:asciiTheme="minorHAnsi" w:hAnsiTheme="minorHAnsi"/>
      <w:sz w:val="20"/>
      <w:szCs w:val="20"/>
    </w:rPr>
  </w:style>
  <w:style w:type="paragraph" w:styleId="4">
    <w:name w:val="index 4"/>
    <w:basedOn w:val="a"/>
    <w:next w:val="a"/>
    <w:autoRedefine/>
    <w:uiPriority w:val="99"/>
    <w:unhideWhenUsed/>
    <w:rsid w:val="00C62EE8"/>
    <w:pPr>
      <w:ind w:left="840" w:hanging="210"/>
      <w:jc w:val="left"/>
    </w:pPr>
    <w:rPr>
      <w:rFonts w:asciiTheme="minorHAnsi" w:hAnsiTheme="minorHAnsi"/>
      <w:sz w:val="20"/>
      <w:szCs w:val="20"/>
    </w:rPr>
  </w:style>
  <w:style w:type="paragraph" w:styleId="5">
    <w:name w:val="index 5"/>
    <w:basedOn w:val="a"/>
    <w:next w:val="a"/>
    <w:autoRedefine/>
    <w:uiPriority w:val="99"/>
    <w:unhideWhenUsed/>
    <w:rsid w:val="00C62EE8"/>
    <w:pPr>
      <w:ind w:left="1050" w:hanging="210"/>
      <w:jc w:val="left"/>
    </w:pPr>
    <w:rPr>
      <w:rFonts w:asciiTheme="minorHAnsi" w:hAnsiTheme="minorHAnsi"/>
      <w:sz w:val="20"/>
      <w:szCs w:val="20"/>
    </w:rPr>
  </w:style>
  <w:style w:type="paragraph" w:styleId="6">
    <w:name w:val="index 6"/>
    <w:basedOn w:val="a"/>
    <w:next w:val="a"/>
    <w:autoRedefine/>
    <w:uiPriority w:val="99"/>
    <w:unhideWhenUsed/>
    <w:rsid w:val="00C62EE8"/>
    <w:pPr>
      <w:ind w:left="1260" w:hanging="210"/>
      <w:jc w:val="left"/>
    </w:pPr>
    <w:rPr>
      <w:rFonts w:asciiTheme="minorHAnsi" w:hAnsiTheme="minorHAnsi"/>
      <w:sz w:val="20"/>
      <w:szCs w:val="20"/>
    </w:rPr>
  </w:style>
  <w:style w:type="paragraph" w:styleId="7">
    <w:name w:val="index 7"/>
    <w:basedOn w:val="a"/>
    <w:next w:val="a"/>
    <w:autoRedefine/>
    <w:uiPriority w:val="99"/>
    <w:unhideWhenUsed/>
    <w:rsid w:val="00C62EE8"/>
    <w:pPr>
      <w:ind w:left="1470" w:hanging="210"/>
      <w:jc w:val="left"/>
    </w:pPr>
    <w:rPr>
      <w:rFonts w:asciiTheme="minorHAnsi" w:hAnsiTheme="minorHAnsi"/>
      <w:sz w:val="20"/>
      <w:szCs w:val="20"/>
    </w:rPr>
  </w:style>
  <w:style w:type="paragraph" w:styleId="8">
    <w:name w:val="index 8"/>
    <w:basedOn w:val="a"/>
    <w:next w:val="a"/>
    <w:autoRedefine/>
    <w:uiPriority w:val="99"/>
    <w:unhideWhenUsed/>
    <w:rsid w:val="00C62EE8"/>
    <w:pPr>
      <w:ind w:left="1680" w:hanging="210"/>
      <w:jc w:val="left"/>
    </w:pPr>
    <w:rPr>
      <w:rFonts w:asciiTheme="minorHAnsi" w:hAnsiTheme="minorHAnsi"/>
      <w:sz w:val="20"/>
      <w:szCs w:val="20"/>
    </w:rPr>
  </w:style>
  <w:style w:type="paragraph" w:styleId="9">
    <w:name w:val="index 9"/>
    <w:basedOn w:val="a"/>
    <w:next w:val="a"/>
    <w:autoRedefine/>
    <w:uiPriority w:val="99"/>
    <w:unhideWhenUsed/>
    <w:rsid w:val="00C62EE8"/>
    <w:pPr>
      <w:ind w:left="1890" w:hanging="210"/>
      <w:jc w:val="left"/>
    </w:pPr>
    <w:rPr>
      <w:rFonts w:asciiTheme="minorHAnsi" w:hAnsiTheme="minorHAnsi"/>
      <w:sz w:val="20"/>
      <w:szCs w:val="20"/>
    </w:rPr>
  </w:style>
  <w:style w:type="paragraph" w:styleId="af3">
    <w:name w:val="index heading"/>
    <w:basedOn w:val="a"/>
    <w:next w:val="12"/>
    <w:uiPriority w:val="99"/>
    <w:unhideWhenUsed/>
    <w:rsid w:val="00C62EE8"/>
    <w:pPr>
      <w:spacing w:before="120" w:after="120"/>
      <w:jc w:val="left"/>
    </w:pPr>
    <w:rPr>
      <w:rFonts w:asciiTheme="minorHAnsi" w:hAnsiTheme="minorHAnsi"/>
      <w:i/>
      <w:sz w:val="20"/>
      <w:szCs w:val="20"/>
    </w:rPr>
  </w:style>
  <w:style w:type="paragraph" w:styleId="13">
    <w:name w:val="toc 1"/>
    <w:basedOn w:val="a"/>
    <w:next w:val="a"/>
    <w:autoRedefine/>
    <w:uiPriority w:val="39"/>
    <w:unhideWhenUsed/>
    <w:rsid w:val="002B1D06"/>
    <w:pPr>
      <w:tabs>
        <w:tab w:val="left" w:pos="460"/>
        <w:tab w:val="right" w:leader="dot" w:pos="9016"/>
      </w:tabs>
      <w:spacing w:before="120"/>
      <w:jc w:val="left"/>
    </w:pPr>
    <w:rPr>
      <w:rFonts w:ascii="ＭＳ Ｐ明朝" w:eastAsia="ＭＳ Ｐ明朝" w:hAnsi="ＭＳ Ｐ明朝"/>
      <w:caps/>
      <w:color w:val="000000" w:themeColor="text1"/>
      <w:sz w:val="22"/>
      <w:szCs w:val="20"/>
    </w:rPr>
  </w:style>
  <w:style w:type="paragraph" w:styleId="23">
    <w:name w:val="toc 2"/>
    <w:basedOn w:val="a"/>
    <w:next w:val="a"/>
    <w:autoRedefine/>
    <w:uiPriority w:val="39"/>
    <w:unhideWhenUsed/>
    <w:rsid w:val="00B21302"/>
    <w:pPr>
      <w:ind w:left="210"/>
      <w:jc w:val="left"/>
    </w:pPr>
    <w:rPr>
      <w:rFonts w:asciiTheme="minorHAnsi" w:hAnsiTheme="minorHAnsi"/>
      <w:smallCaps/>
      <w:sz w:val="22"/>
    </w:rPr>
  </w:style>
  <w:style w:type="paragraph" w:styleId="30">
    <w:name w:val="toc 3"/>
    <w:basedOn w:val="a"/>
    <w:next w:val="a"/>
    <w:autoRedefine/>
    <w:uiPriority w:val="39"/>
    <w:unhideWhenUsed/>
    <w:rsid w:val="00B21302"/>
    <w:pPr>
      <w:ind w:left="420"/>
      <w:jc w:val="left"/>
    </w:pPr>
    <w:rPr>
      <w:rFonts w:asciiTheme="minorHAnsi" w:hAnsiTheme="minorHAnsi"/>
      <w:i/>
      <w:sz w:val="22"/>
    </w:rPr>
  </w:style>
  <w:style w:type="paragraph" w:styleId="40">
    <w:name w:val="toc 4"/>
    <w:basedOn w:val="a"/>
    <w:next w:val="a"/>
    <w:autoRedefine/>
    <w:uiPriority w:val="39"/>
    <w:unhideWhenUsed/>
    <w:rsid w:val="00B21302"/>
    <w:pPr>
      <w:ind w:left="630"/>
      <w:jc w:val="left"/>
    </w:pPr>
    <w:rPr>
      <w:rFonts w:asciiTheme="minorHAnsi" w:hAnsiTheme="minorHAnsi"/>
      <w:sz w:val="18"/>
      <w:szCs w:val="18"/>
    </w:rPr>
  </w:style>
  <w:style w:type="paragraph" w:styleId="50">
    <w:name w:val="toc 5"/>
    <w:basedOn w:val="a"/>
    <w:next w:val="a"/>
    <w:autoRedefine/>
    <w:uiPriority w:val="39"/>
    <w:unhideWhenUsed/>
    <w:rsid w:val="00B21302"/>
    <w:pPr>
      <w:ind w:left="840"/>
      <w:jc w:val="left"/>
    </w:pPr>
    <w:rPr>
      <w:rFonts w:asciiTheme="minorHAnsi" w:hAnsiTheme="minorHAnsi"/>
      <w:sz w:val="18"/>
      <w:szCs w:val="18"/>
    </w:rPr>
  </w:style>
  <w:style w:type="paragraph" w:styleId="60">
    <w:name w:val="toc 6"/>
    <w:basedOn w:val="a"/>
    <w:next w:val="a"/>
    <w:autoRedefine/>
    <w:uiPriority w:val="39"/>
    <w:unhideWhenUsed/>
    <w:rsid w:val="00B21302"/>
    <w:pPr>
      <w:ind w:left="1050"/>
      <w:jc w:val="left"/>
    </w:pPr>
    <w:rPr>
      <w:rFonts w:asciiTheme="minorHAnsi" w:hAnsiTheme="minorHAnsi"/>
      <w:sz w:val="18"/>
      <w:szCs w:val="18"/>
    </w:rPr>
  </w:style>
  <w:style w:type="paragraph" w:styleId="70">
    <w:name w:val="toc 7"/>
    <w:basedOn w:val="a"/>
    <w:next w:val="a"/>
    <w:autoRedefine/>
    <w:uiPriority w:val="39"/>
    <w:unhideWhenUsed/>
    <w:rsid w:val="00B21302"/>
    <w:pPr>
      <w:ind w:left="1260"/>
      <w:jc w:val="left"/>
    </w:pPr>
    <w:rPr>
      <w:rFonts w:asciiTheme="minorHAnsi" w:hAnsiTheme="minorHAnsi"/>
      <w:sz w:val="18"/>
      <w:szCs w:val="18"/>
    </w:rPr>
  </w:style>
  <w:style w:type="paragraph" w:styleId="80">
    <w:name w:val="toc 8"/>
    <w:basedOn w:val="a"/>
    <w:next w:val="a"/>
    <w:autoRedefine/>
    <w:uiPriority w:val="39"/>
    <w:unhideWhenUsed/>
    <w:rsid w:val="00B21302"/>
    <w:pPr>
      <w:ind w:left="1470"/>
      <w:jc w:val="left"/>
    </w:pPr>
    <w:rPr>
      <w:rFonts w:asciiTheme="minorHAnsi" w:hAnsiTheme="minorHAnsi"/>
      <w:sz w:val="18"/>
      <w:szCs w:val="18"/>
    </w:rPr>
  </w:style>
  <w:style w:type="paragraph" w:styleId="90">
    <w:name w:val="toc 9"/>
    <w:basedOn w:val="a"/>
    <w:next w:val="a"/>
    <w:autoRedefine/>
    <w:uiPriority w:val="39"/>
    <w:unhideWhenUsed/>
    <w:rsid w:val="00B21302"/>
    <w:pPr>
      <w:ind w:left="1680"/>
      <w:jc w:val="left"/>
    </w:pPr>
    <w:rPr>
      <w:rFonts w:asciiTheme="minorHAnsi" w:hAnsiTheme="minorHAnsi"/>
      <w:sz w:val="18"/>
      <w:szCs w:val="18"/>
    </w:rPr>
  </w:style>
  <w:style w:type="character" w:customStyle="1" w:styleId="10">
    <w:name w:val="見出し 1 (文字)"/>
    <w:basedOn w:val="a0"/>
    <w:link w:val="1"/>
    <w:uiPriority w:val="9"/>
    <w:rsid w:val="005F61BF"/>
    <w:rPr>
      <w:rFonts w:ascii="ＭＳ Ｐゴシック" w:eastAsia="ＭＳ Ｐゴシック" w:hAnsi="ＭＳ Ｐゴシック" w:cstheme="majorBidi"/>
      <w:kern w:val="2"/>
      <w:sz w:val="28"/>
      <w:szCs w:val="28"/>
    </w:rPr>
  </w:style>
  <w:style w:type="character" w:customStyle="1" w:styleId="20">
    <w:name w:val="見出し 2 (文字)"/>
    <w:basedOn w:val="a0"/>
    <w:link w:val="2"/>
    <w:uiPriority w:val="9"/>
    <w:rsid w:val="006B571F"/>
    <w:rPr>
      <w:rFonts w:ascii="ＭＳ Ｐゴシック" w:eastAsia="ＭＳ Ｐゴシック" w:hAnsi="ＭＳ Ｐゴシック" w:cstheme="majorBidi"/>
      <w:kern w:val="2"/>
      <w:sz w:val="21"/>
      <w:szCs w:val="22"/>
    </w:rPr>
  </w:style>
  <w:style w:type="paragraph" w:styleId="af4">
    <w:name w:val="Document Map"/>
    <w:basedOn w:val="a"/>
    <w:link w:val="af5"/>
    <w:uiPriority w:val="99"/>
    <w:semiHidden/>
    <w:unhideWhenUsed/>
    <w:rsid w:val="00537B76"/>
    <w:rPr>
      <w:rFonts w:ascii="ヒラギノ角ゴ ProN W3" w:eastAsia="ヒラギノ角ゴ ProN W3"/>
      <w:sz w:val="24"/>
      <w:szCs w:val="24"/>
    </w:rPr>
  </w:style>
  <w:style w:type="character" w:customStyle="1" w:styleId="af5">
    <w:name w:val="見出しマップ (文字)"/>
    <w:basedOn w:val="a0"/>
    <w:link w:val="af4"/>
    <w:uiPriority w:val="99"/>
    <w:semiHidden/>
    <w:rsid w:val="00537B76"/>
    <w:rPr>
      <w:rFonts w:ascii="ヒラギノ角ゴ ProN W3" w:eastAsia="ヒラギノ角ゴ ProN W3"/>
      <w:kern w:val="2"/>
      <w:sz w:val="24"/>
      <w:szCs w:val="24"/>
    </w:rPr>
  </w:style>
  <w:style w:type="paragraph" w:styleId="af6">
    <w:name w:val="TOC Heading"/>
    <w:basedOn w:val="1"/>
    <w:next w:val="a"/>
    <w:uiPriority w:val="39"/>
    <w:unhideWhenUsed/>
    <w:qFormat/>
    <w:rsid w:val="00120C33"/>
    <w:pPr>
      <w:keepLines/>
      <w:widowControl/>
      <w:numPr>
        <w:numId w:val="0"/>
      </w:numPr>
      <w:spacing w:before="240" w:line="259" w:lineRule="auto"/>
      <w:jc w:val="left"/>
      <w:outlineLvl w:val="9"/>
    </w:pPr>
    <w:rPr>
      <w:rFonts w:asciiTheme="majorHAnsi" w:eastAsiaTheme="majorEastAsia" w:hAnsiTheme="majorHAnsi"/>
      <w:color w:val="365F91" w:themeColor="accent1" w:themeShade="BF"/>
      <w:kern w:val="0"/>
      <w:sz w:val="32"/>
      <w:szCs w:val="32"/>
      <w:lang w:eastAsia="en-US"/>
    </w:rPr>
  </w:style>
  <w:style w:type="paragraph" w:styleId="af7">
    <w:name w:val="Body Text Indent"/>
    <w:basedOn w:val="a"/>
    <w:link w:val="af8"/>
    <w:rsid w:val="00544454"/>
    <w:pPr>
      <w:ind w:leftChars="100" w:left="210"/>
    </w:pPr>
    <w:rPr>
      <w:szCs w:val="24"/>
    </w:rPr>
  </w:style>
  <w:style w:type="character" w:customStyle="1" w:styleId="af8">
    <w:name w:val="本文インデント (文字)"/>
    <w:basedOn w:val="a0"/>
    <w:link w:val="af7"/>
    <w:rsid w:val="00544454"/>
    <w:rPr>
      <w:kern w:val="2"/>
      <w:sz w:val="21"/>
      <w:szCs w:val="24"/>
    </w:rPr>
  </w:style>
  <w:style w:type="paragraph" w:customStyle="1" w:styleId="51">
    <w:name w:val="タイトル（第5階層）"/>
    <w:basedOn w:val="a"/>
    <w:next w:val="a"/>
    <w:rsid w:val="00544454"/>
    <w:pPr>
      <w:widowControl/>
      <w:snapToGrid w:val="0"/>
      <w:spacing w:line="360" w:lineRule="exact"/>
      <w:ind w:left="851" w:hanging="284"/>
      <w:jc w:val="left"/>
      <w:outlineLvl w:val="4"/>
    </w:pPr>
    <w:rPr>
      <w:rFonts w:eastAsia="ＭＳ Ｐ明朝"/>
      <w:noProof/>
      <w:kern w:val="0"/>
      <w:sz w:val="18"/>
      <w:szCs w:val="20"/>
    </w:rPr>
  </w:style>
  <w:style w:type="character" w:styleId="af9">
    <w:name w:val="Unresolved Mention"/>
    <w:basedOn w:val="a0"/>
    <w:uiPriority w:val="99"/>
    <w:semiHidden/>
    <w:unhideWhenUsed/>
    <w:rsid w:val="00C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602">
      <w:bodyDiv w:val="1"/>
      <w:marLeft w:val="0"/>
      <w:marRight w:val="0"/>
      <w:marTop w:val="0"/>
      <w:marBottom w:val="0"/>
      <w:divBdr>
        <w:top w:val="none" w:sz="0" w:space="0" w:color="auto"/>
        <w:left w:val="none" w:sz="0" w:space="0" w:color="auto"/>
        <w:bottom w:val="none" w:sz="0" w:space="0" w:color="auto"/>
        <w:right w:val="none" w:sz="0" w:space="0" w:color="auto"/>
      </w:divBdr>
    </w:div>
    <w:div w:id="53743069">
      <w:bodyDiv w:val="1"/>
      <w:marLeft w:val="0"/>
      <w:marRight w:val="0"/>
      <w:marTop w:val="0"/>
      <w:marBottom w:val="0"/>
      <w:divBdr>
        <w:top w:val="none" w:sz="0" w:space="0" w:color="auto"/>
        <w:left w:val="none" w:sz="0" w:space="0" w:color="auto"/>
        <w:bottom w:val="none" w:sz="0" w:space="0" w:color="auto"/>
        <w:right w:val="none" w:sz="0" w:space="0" w:color="auto"/>
      </w:divBdr>
    </w:div>
    <w:div w:id="83111928">
      <w:bodyDiv w:val="1"/>
      <w:marLeft w:val="0"/>
      <w:marRight w:val="0"/>
      <w:marTop w:val="0"/>
      <w:marBottom w:val="0"/>
      <w:divBdr>
        <w:top w:val="none" w:sz="0" w:space="0" w:color="auto"/>
        <w:left w:val="none" w:sz="0" w:space="0" w:color="auto"/>
        <w:bottom w:val="none" w:sz="0" w:space="0" w:color="auto"/>
        <w:right w:val="none" w:sz="0" w:space="0" w:color="auto"/>
      </w:divBdr>
    </w:div>
    <w:div w:id="121197029">
      <w:bodyDiv w:val="1"/>
      <w:marLeft w:val="0"/>
      <w:marRight w:val="0"/>
      <w:marTop w:val="0"/>
      <w:marBottom w:val="0"/>
      <w:divBdr>
        <w:top w:val="none" w:sz="0" w:space="0" w:color="auto"/>
        <w:left w:val="none" w:sz="0" w:space="0" w:color="auto"/>
        <w:bottom w:val="none" w:sz="0" w:space="0" w:color="auto"/>
        <w:right w:val="none" w:sz="0" w:space="0" w:color="auto"/>
      </w:divBdr>
    </w:div>
    <w:div w:id="128405541">
      <w:bodyDiv w:val="1"/>
      <w:marLeft w:val="0"/>
      <w:marRight w:val="0"/>
      <w:marTop w:val="0"/>
      <w:marBottom w:val="0"/>
      <w:divBdr>
        <w:top w:val="none" w:sz="0" w:space="0" w:color="auto"/>
        <w:left w:val="none" w:sz="0" w:space="0" w:color="auto"/>
        <w:bottom w:val="none" w:sz="0" w:space="0" w:color="auto"/>
        <w:right w:val="none" w:sz="0" w:space="0" w:color="auto"/>
      </w:divBdr>
    </w:div>
    <w:div w:id="248660599">
      <w:bodyDiv w:val="1"/>
      <w:marLeft w:val="0"/>
      <w:marRight w:val="0"/>
      <w:marTop w:val="0"/>
      <w:marBottom w:val="0"/>
      <w:divBdr>
        <w:top w:val="none" w:sz="0" w:space="0" w:color="auto"/>
        <w:left w:val="none" w:sz="0" w:space="0" w:color="auto"/>
        <w:bottom w:val="none" w:sz="0" w:space="0" w:color="auto"/>
        <w:right w:val="none" w:sz="0" w:space="0" w:color="auto"/>
      </w:divBdr>
      <w:divsChild>
        <w:div w:id="1916743810">
          <w:marLeft w:val="0"/>
          <w:marRight w:val="0"/>
          <w:marTop w:val="0"/>
          <w:marBottom w:val="0"/>
          <w:divBdr>
            <w:top w:val="none" w:sz="0" w:space="0" w:color="auto"/>
            <w:left w:val="none" w:sz="0" w:space="0" w:color="auto"/>
            <w:bottom w:val="none" w:sz="0" w:space="0" w:color="auto"/>
            <w:right w:val="none" w:sz="0" w:space="0" w:color="auto"/>
          </w:divBdr>
          <w:divsChild>
            <w:div w:id="21116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3948">
      <w:bodyDiv w:val="1"/>
      <w:marLeft w:val="0"/>
      <w:marRight w:val="0"/>
      <w:marTop w:val="0"/>
      <w:marBottom w:val="0"/>
      <w:divBdr>
        <w:top w:val="none" w:sz="0" w:space="0" w:color="auto"/>
        <w:left w:val="none" w:sz="0" w:space="0" w:color="auto"/>
        <w:bottom w:val="none" w:sz="0" w:space="0" w:color="auto"/>
        <w:right w:val="none" w:sz="0" w:space="0" w:color="auto"/>
      </w:divBdr>
    </w:div>
    <w:div w:id="291328404">
      <w:bodyDiv w:val="1"/>
      <w:marLeft w:val="0"/>
      <w:marRight w:val="0"/>
      <w:marTop w:val="0"/>
      <w:marBottom w:val="0"/>
      <w:divBdr>
        <w:top w:val="none" w:sz="0" w:space="0" w:color="auto"/>
        <w:left w:val="none" w:sz="0" w:space="0" w:color="auto"/>
        <w:bottom w:val="none" w:sz="0" w:space="0" w:color="auto"/>
        <w:right w:val="none" w:sz="0" w:space="0" w:color="auto"/>
      </w:divBdr>
    </w:div>
    <w:div w:id="315570322">
      <w:bodyDiv w:val="1"/>
      <w:marLeft w:val="0"/>
      <w:marRight w:val="0"/>
      <w:marTop w:val="0"/>
      <w:marBottom w:val="0"/>
      <w:divBdr>
        <w:top w:val="none" w:sz="0" w:space="0" w:color="auto"/>
        <w:left w:val="none" w:sz="0" w:space="0" w:color="auto"/>
        <w:bottom w:val="none" w:sz="0" w:space="0" w:color="auto"/>
        <w:right w:val="none" w:sz="0" w:space="0" w:color="auto"/>
      </w:divBdr>
    </w:div>
    <w:div w:id="324668520">
      <w:bodyDiv w:val="1"/>
      <w:marLeft w:val="0"/>
      <w:marRight w:val="0"/>
      <w:marTop w:val="0"/>
      <w:marBottom w:val="0"/>
      <w:divBdr>
        <w:top w:val="none" w:sz="0" w:space="0" w:color="auto"/>
        <w:left w:val="none" w:sz="0" w:space="0" w:color="auto"/>
        <w:bottom w:val="none" w:sz="0" w:space="0" w:color="auto"/>
        <w:right w:val="none" w:sz="0" w:space="0" w:color="auto"/>
      </w:divBdr>
    </w:div>
    <w:div w:id="340009080">
      <w:bodyDiv w:val="1"/>
      <w:marLeft w:val="0"/>
      <w:marRight w:val="0"/>
      <w:marTop w:val="0"/>
      <w:marBottom w:val="0"/>
      <w:divBdr>
        <w:top w:val="none" w:sz="0" w:space="0" w:color="auto"/>
        <w:left w:val="none" w:sz="0" w:space="0" w:color="auto"/>
        <w:bottom w:val="none" w:sz="0" w:space="0" w:color="auto"/>
        <w:right w:val="none" w:sz="0" w:space="0" w:color="auto"/>
      </w:divBdr>
    </w:div>
    <w:div w:id="415249859">
      <w:bodyDiv w:val="1"/>
      <w:marLeft w:val="0"/>
      <w:marRight w:val="0"/>
      <w:marTop w:val="0"/>
      <w:marBottom w:val="0"/>
      <w:divBdr>
        <w:top w:val="none" w:sz="0" w:space="0" w:color="auto"/>
        <w:left w:val="none" w:sz="0" w:space="0" w:color="auto"/>
        <w:bottom w:val="none" w:sz="0" w:space="0" w:color="auto"/>
        <w:right w:val="none" w:sz="0" w:space="0" w:color="auto"/>
      </w:divBdr>
    </w:div>
    <w:div w:id="426392965">
      <w:bodyDiv w:val="1"/>
      <w:marLeft w:val="0"/>
      <w:marRight w:val="0"/>
      <w:marTop w:val="0"/>
      <w:marBottom w:val="0"/>
      <w:divBdr>
        <w:top w:val="none" w:sz="0" w:space="0" w:color="auto"/>
        <w:left w:val="none" w:sz="0" w:space="0" w:color="auto"/>
        <w:bottom w:val="none" w:sz="0" w:space="0" w:color="auto"/>
        <w:right w:val="none" w:sz="0" w:space="0" w:color="auto"/>
      </w:divBdr>
    </w:div>
    <w:div w:id="444736804">
      <w:bodyDiv w:val="1"/>
      <w:marLeft w:val="0"/>
      <w:marRight w:val="0"/>
      <w:marTop w:val="0"/>
      <w:marBottom w:val="0"/>
      <w:divBdr>
        <w:top w:val="none" w:sz="0" w:space="0" w:color="auto"/>
        <w:left w:val="none" w:sz="0" w:space="0" w:color="auto"/>
        <w:bottom w:val="none" w:sz="0" w:space="0" w:color="auto"/>
        <w:right w:val="none" w:sz="0" w:space="0" w:color="auto"/>
      </w:divBdr>
    </w:div>
    <w:div w:id="602032039">
      <w:bodyDiv w:val="1"/>
      <w:marLeft w:val="0"/>
      <w:marRight w:val="0"/>
      <w:marTop w:val="0"/>
      <w:marBottom w:val="0"/>
      <w:divBdr>
        <w:top w:val="none" w:sz="0" w:space="0" w:color="auto"/>
        <w:left w:val="none" w:sz="0" w:space="0" w:color="auto"/>
        <w:bottom w:val="none" w:sz="0" w:space="0" w:color="auto"/>
        <w:right w:val="none" w:sz="0" w:space="0" w:color="auto"/>
      </w:divBdr>
    </w:div>
    <w:div w:id="651327506">
      <w:bodyDiv w:val="1"/>
      <w:marLeft w:val="0"/>
      <w:marRight w:val="0"/>
      <w:marTop w:val="0"/>
      <w:marBottom w:val="0"/>
      <w:divBdr>
        <w:top w:val="none" w:sz="0" w:space="0" w:color="auto"/>
        <w:left w:val="none" w:sz="0" w:space="0" w:color="auto"/>
        <w:bottom w:val="none" w:sz="0" w:space="0" w:color="auto"/>
        <w:right w:val="none" w:sz="0" w:space="0" w:color="auto"/>
      </w:divBdr>
    </w:div>
    <w:div w:id="705524571">
      <w:bodyDiv w:val="1"/>
      <w:marLeft w:val="0"/>
      <w:marRight w:val="0"/>
      <w:marTop w:val="0"/>
      <w:marBottom w:val="0"/>
      <w:divBdr>
        <w:top w:val="none" w:sz="0" w:space="0" w:color="auto"/>
        <w:left w:val="none" w:sz="0" w:space="0" w:color="auto"/>
        <w:bottom w:val="none" w:sz="0" w:space="0" w:color="auto"/>
        <w:right w:val="none" w:sz="0" w:space="0" w:color="auto"/>
      </w:divBdr>
    </w:div>
    <w:div w:id="733966673">
      <w:bodyDiv w:val="1"/>
      <w:marLeft w:val="0"/>
      <w:marRight w:val="0"/>
      <w:marTop w:val="0"/>
      <w:marBottom w:val="0"/>
      <w:divBdr>
        <w:top w:val="none" w:sz="0" w:space="0" w:color="auto"/>
        <w:left w:val="none" w:sz="0" w:space="0" w:color="auto"/>
        <w:bottom w:val="none" w:sz="0" w:space="0" w:color="auto"/>
        <w:right w:val="none" w:sz="0" w:space="0" w:color="auto"/>
      </w:divBdr>
    </w:div>
    <w:div w:id="796409495">
      <w:bodyDiv w:val="1"/>
      <w:marLeft w:val="0"/>
      <w:marRight w:val="0"/>
      <w:marTop w:val="0"/>
      <w:marBottom w:val="0"/>
      <w:divBdr>
        <w:top w:val="none" w:sz="0" w:space="0" w:color="auto"/>
        <w:left w:val="none" w:sz="0" w:space="0" w:color="auto"/>
        <w:bottom w:val="none" w:sz="0" w:space="0" w:color="auto"/>
        <w:right w:val="none" w:sz="0" w:space="0" w:color="auto"/>
      </w:divBdr>
    </w:div>
    <w:div w:id="811681377">
      <w:bodyDiv w:val="1"/>
      <w:marLeft w:val="0"/>
      <w:marRight w:val="0"/>
      <w:marTop w:val="0"/>
      <w:marBottom w:val="0"/>
      <w:divBdr>
        <w:top w:val="none" w:sz="0" w:space="0" w:color="auto"/>
        <w:left w:val="none" w:sz="0" w:space="0" w:color="auto"/>
        <w:bottom w:val="none" w:sz="0" w:space="0" w:color="auto"/>
        <w:right w:val="none" w:sz="0" w:space="0" w:color="auto"/>
      </w:divBdr>
    </w:div>
    <w:div w:id="814179068">
      <w:bodyDiv w:val="1"/>
      <w:marLeft w:val="0"/>
      <w:marRight w:val="0"/>
      <w:marTop w:val="0"/>
      <w:marBottom w:val="0"/>
      <w:divBdr>
        <w:top w:val="none" w:sz="0" w:space="0" w:color="auto"/>
        <w:left w:val="none" w:sz="0" w:space="0" w:color="auto"/>
        <w:bottom w:val="none" w:sz="0" w:space="0" w:color="auto"/>
        <w:right w:val="none" w:sz="0" w:space="0" w:color="auto"/>
      </w:divBdr>
    </w:div>
    <w:div w:id="837579724">
      <w:bodyDiv w:val="1"/>
      <w:marLeft w:val="0"/>
      <w:marRight w:val="0"/>
      <w:marTop w:val="0"/>
      <w:marBottom w:val="0"/>
      <w:divBdr>
        <w:top w:val="none" w:sz="0" w:space="0" w:color="auto"/>
        <w:left w:val="none" w:sz="0" w:space="0" w:color="auto"/>
        <w:bottom w:val="none" w:sz="0" w:space="0" w:color="auto"/>
        <w:right w:val="none" w:sz="0" w:space="0" w:color="auto"/>
      </w:divBdr>
    </w:div>
    <w:div w:id="849180595">
      <w:bodyDiv w:val="1"/>
      <w:marLeft w:val="0"/>
      <w:marRight w:val="0"/>
      <w:marTop w:val="0"/>
      <w:marBottom w:val="0"/>
      <w:divBdr>
        <w:top w:val="none" w:sz="0" w:space="0" w:color="auto"/>
        <w:left w:val="none" w:sz="0" w:space="0" w:color="auto"/>
        <w:bottom w:val="none" w:sz="0" w:space="0" w:color="auto"/>
        <w:right w:val="none" w:sz="0" w:space="0" w:color="auto"/>
      </w:divBdr>
    </w:div>
    <w:div w:id="863792259">
      <w:bodyDiv w:val="1"/>
      <w:marLeft w:val="0"/>
      <w:marRight w:val="0"/>
      <w:marTop w:val="0"/>
      <w:marBottom w:val="0"/>
      <w:divBdr>
        <w:top w:val="none" w:sz="0" w:space="0" w:color="auto"/>
        <w:left w:val="none" w:sz="0" w:space="0" w:color="auto"/>
        <w:bottom w:val="none" w:sz="0" w:space="0" w:color="auto"/>
        <w:right w:val="none" w:sz="0" w:space="0" w:color="auto"/>
      </w:divBdr>
    </w:div>
    <w:div w:id="877401241">
      <w:bodyDiv w:val="1"/>
      <w:marLeft w:val="0"/>
      <w:marRight w:val="0"/>
      <w:marTop w:val="0"/>
      <w:marBottom w:val="0"/>
      <w:divBdr>
        <w:top w:val="none" w:sz="0" w:space="0" w:color="auto"/>
        <w:left w:val="none" w:sz="0" w:space="0" w:color="auto"/>
        <w:bottom w:val="none" w:sz="0" w:space="0" w:color="auto"/>
        <w:right w:val="none" w:sz="0" w:space="0" w:color="auto"/>
      </w:divBdr>
    </w:div>
    <w:div w:id="906035706">
      <w:bodyDiv w:val="1"/>
      <w:marLeft w:val="0"/>
      <w:marRight w:val="0"/>
      <w:marTop w:val="0"/>
      <w:marBottom w:val="0"/>
      <w:divBdr>
        <w:top w:val="none" w:sz="0" w:space="0" w:color="auto"/>
        <w:left w:val="none" w:sz="0" w:space="0" w:color="auto"/>
        <w:bottom w:val="none" w:sz="0" w:space="0" w:color="auto"/>
        <w:right w:val="none" w:sz="0" w:space="0" w:color="auto"/>
      </w:divBdr>
    </w:div>
    <w:div w:id="963192181">
      <w:bodyDiv w:val="1"/>
      <w:marLeft w:val="0"/>
      <w:marRight w:val="0"/>
      <w:marTop w:val="0"/>
      <w:marBottom w:val="0"/>
      <w:divBdr>
        <w:top w:val="none" w:sz="0" w:space="0" w:color="auto"/>
        <w:left w:val="none" w:sz="0" w:space="0" w:color="auto"/>
        <w:bottom w:val="none" w:sz="0" w:space="0" w:color="auto"/>
        <w:right w:val="none" w:sz="0" w:space="0" w:color="auto"/>
      </w:divBdr>
    </w:div>
    <w:div w:id="990518464">
      <w:bodyDiv w:val="1"/>
      <w:marLeft w:val="0"/>
      <w:marRight w:val="0"/>
      <w:marTop w:val="0"/>
      <w:marBottom w:val="0"/>
      <w:divBdr>
        <w:top w:val="none" w:sz="0" w:space="0" w:color="auto"/>
        <w:left w:val="none" w:sz="0" w:space="0" w:color="auto"/>
        <w:bottom w:val="none" w:sz="0" w:space="0" w:color="auto"/>
        <w:right w:val="none" w:sz="0" w:space="0" w:color="auto"/>
      </w:divBdr>
    </w:div>
    <w:div w:id="1012798729">
      <w:bodyDiv w:val="1"/>
      <w:marLeft w:val="0"/>
      <w:marRight w:val="0"/>
      <w:marTop w:val="0"/>
      <w:marBottom w:val="0"/>
      <w:divBdr>
        <w:top w:val="none" w:sz="0" w:space="0" w:color="auto"/>
        <w:left w:val="none" w:sz="0" w:space="0" w:color="auto"/>
        <w:bottom w:val="none" w:sz="0" w:space="0" w:color="auto"/>
        <w:right w:val="none" w:sz="0" w:space="0" w:color="auto"/>
      </w:divBdr>
    </w:div>
    <w:div w:id="1030951747">
      <w:bodyDiv w:val="1"/>
      <w:marLeft w:val="0"/>
      <w:marRight w:val="0"/>
      <w:marTop w:val="0"/>
      <w:marBottom w:val="0"/>
      <w:divBdr>
        <w:top w:val="none" w:sz="0" w:space="0" w:color="auto"/>
        <w:left w:val="none" w:sz="0" w:space="0" w:color="auto"/>
        <w:bottom w:val="none" w:sz="0" w:space="0" w:color="auto"/>
        <w:right w:val="none" w:sz="0" w:space="0" w:color="auto"/>
      </w:divBdr>
    </w:div>
    <w:div w:id="1039010233">
      <w:bodyDiv w:val="1"/>
      <w:marLeft w:val="0"/>
      <w:marRight w:val="0"/>
      <w:marTop w:val="0"/>
      <w:marBottom w:val="0"/>
      <w:divBdr>
        <w:top w:val="none" w:sz="0" w:space="0" w:color="auto"/>
        <w:left w:val="none" w:sz="0" w:space="0" w:color="auto"/>
        <w:bottom w:val="none" w:sz="0" w:space="0" w:color="auto"/>
        <w:right w:val="none" w:sz="0" w:space="0" w:color="auto"/>
      </w:divBdr>
    </w:div>
    <w:div w:id="1040782827">
      <w:bodyDiv w:val="1"/>
      <w:marLeft w:val="0"/>
      <w:marRight w:val="0"/>
      <w:marTop w:val="0"/>
      <w:marBottom w:val="0"/>
      <w:divBdr>
        <w:top w:val="none" w:sz="0" w:space="0" w:color="auto"/>
        <w:left w:val="none" w:sz="0" w:space="0" w:color="auto"/>
        <w:bottom w:val="none" w:sz="0" w:space="0" w:color="auto"/>
        <w:right w:val="none" w:sz="0" w:space="0" w:color="auto"/>
      </w:divBdr>
    </w:div>
    <w:div w:id="1052582636">
      <w:bodyDiv w:val="1"/>
      <w:marLeft w:val="0"/>
      <w:marRight w:val="0"/>
      <w:marTop w:val="0"/>
      <w:marBottom w:val="0"/>
      <w:divBdr>
        <w:top w:val="none" w:sz="0" w:space="0" w:color="auto"/>
        <w:left w:val="none" w:sz="0" w:space="0" w:color="auto"/>
        <w:bottom w:val="none" w:sz="0" w:space="0" w:color="auto"/>
        <w:right w:val="none" w:sz="0" w:space="0" w:color="auto"/>
      </w:divBdr>
    </w:div>
    <w:div w:id="1076705690">
      <w:bodyDiv w:val="1"/>
      <w:marLeft w:val="0"/>
      <w:marRight w:val="0"/>
      <w:marTop w:val="0"/>
      <w:marBottom w:val="0"/>
      <w:divBdr>
        <w:top w:val="none" w:sz="0" w:space="0" w:color="auto"/>
        <w:left w:val="none" w:sz="0" w:space="0" w:color="auto"/>
        <w:bottom w:val="none" w:sz="0" w:space="0" w:color="auto"/>
        <w:right w:val="none" w:sz="0" w:space="0" w:color="auto"/>
      </w:divBdr>
    </w:div>
    <w:div w:id="1154831198">
      <w:bodyDiv w:val="1"/>
      <w:marLeft w:val="0"/>
      <w:marRight w:val="0"/>
      <w:marTop w:val="0"/>
      <w:marBottom w:val="0"/>
      <w:divBdr>
        <w:top w:val="none" w:sz="0" w:space="0" w:color="auto"/>
        <w:left w:val="none" w:sz="0" w:space="0" w:color="auto"/>
        <w:bottom w:val="none" w:sz="0" w:space="0" w:color="auto"/>
        <w:right w:val="none" w:sz="0" w:space="0" w:color="auto"/>
      </w:divBdr>
    </w:div>
    <w:div w:id="1179078653">
      <w:bodyDiv w:val="1"/>
      <w:marLeft w:val="0"/>
      <w:marRight w:val="0"/>
      <w:marTop w:val="0"/>
      <w:marBottom w:val="0"/>
      <w:divBdr>
        <w:top w:val="none" w:sz="0" w:space="0" w:color="auto"/>
        <w:left w:val="none" w:sz="0" w:space="0" w:color="auto"/>
        <w:bottom w:val="none" w:sz="0" w:space="0" w:color="auto"/>
        <w:right w:val="none" w:sz="0" w:space="0" w:color="auto"/>
      </w:divBdr>
    </w:div>
    <w:div w:id="1228687274">
      <w:bodyDiv w:val="1"/>
      <w:marLeft w:val="0"/>
      <w:marRight w:val="0"/>
      <w:marTop w:val="0"/>
      <w:marBottom w:val="0"/>
      <w:divBdr>
        <w:top w:val="none" w:sz="0" w:space="0" w:color="auto"/>
        <w:left w:val="none" w:sz="0" w:space="0" w:color="auto"/>
        <w:bottom w:val="none" w:sz="0" w:space="0" w:color="auto"/>
        <w:right w:val="none" w:sz="0" w:space="0" w:color="auto"/>
      </w:divBdr>
    </w:div>
    <w:div w:id="1240093159">
      <w:bodyDiv w:val="1"/>
      <w:marLeft w:val="0"/>
      <w:marRight w:val="0"/>
      <w:marTop w:val="0"/>
      <w:marBottom w:val="0"/>
      <w:divBdr>
        <w:top w:val="none" w:sz="0" w:space="0" w:color="auto"/>
        <w:left w:val="none" w:sz="0" w:space="0" w:color="auto"/>
        <w:bottom w:val="none" w:sz="0" w:space="0" w:color="auto"/>
        <w:right w:val="none" w:sz="0" w:space="0" w:color="auto"/>
      </w:divBdr>
    </w:div>
    <w:div w:id="1250432938">
      <w:bodyDiv w:val="1"/>
      <w:marLeft w:val="0"/>
      <w:marRight w:val="0"/>
      <w:marTop w:val="0"/>
      <w:marBottom w:val="0"/>
      <w:divBdr>
        <w:top w:val="none" w:sz="0" w:space="0" w:color="auto"/>
        <w:left w:val="none" w:sz="0" w:space="0" w:color="auto"/>
        <w:bottom w:val="none" w:sz="0" w:space="0" w:color="auto"/>
        <w:right w:val="none" w:sz="0" w:space="0" w:color="auto"/>
      </w:divBdr>
    </w:div>
    <w:div w:id="1264337263">
      <w:bodyDiv w:val="1"/>
      <w:marLeft w:val="0"/>
      <w:marRight w:val="0"/>
      <w:marTop w:val="0"/>
      <w:marBottom w:val="0"/>
      <w:divBdr>
        <w:top w:val="none" w:sz="0" w:space="0" w:color="auto"/>
        <w:left w:val="none" w:sz="0" w:space="0" w:color="auto"/>
        <w:bottom w:val="none" w:sz="0" w:space="0" w:color="auto"/>
        <w:right w:val="none" w:sz="0" w:space="0" w:color="auto"/>
      </w:divBdr>
    </w:div>
    <w:div w:id="1291590075">
      <w:bodyDiv w:val="1"/>
      <w:marLeft w:val="0"/>
      <w:marRight w:val="0"/>
      <w:marTop w:val="0"/>
      <w:marBottom w:val="0"/>
      <w:divBdr>
        <w:top w:val="none" w:sz="0" w:space="0" w:color="auto"/>
        <w:left w:val="none" w:sz="0" w:space="0" w:color="auto"/>
        <w:bottom w:val="none" w:sz="0" w:space="0" w:color="auto"/>
        <w:right w:val="none" w:sz="0" w:space="0" w:color="auto"/>
      </w:divBdr>
    </w:div>
    <w:div w:id="1336229768">
      <w:bodyDiv w:val="1"/>
      <w:marLeft w:val="0"/>
      <w:marRight w:val="0"/>
      <w:marTop w:val="0"/>
      <w:marBottom w:val="0"/>
      <w:divBdr>
        <w:top w:val="none" w:sz="0" w:space="0" w:color="auto"/>
        <w:left w:val="none" w:sz="0" w:space="0" w:color="auto"/>
        <w:bottom w:val="none" w:sz="0" w:space="0" w:color="auto"/>
        <w:right w:val="none" w:sz="0" w:space="0" w:color="auto"/>
      </w:divBdr>
    </w:div>
    <w:div w:id="1400058932">
      <w:bodyDiv w:val="1"/>
      <w:marLeft w:val="0"/>
      <w:marRight w:val="0"/>
      <w:marTop w:val="0"/>
      <w:marBottom w:val="0"/>
      <w:divBdr>
        <w:top w:val="none" w:sz="0" w:space="0" w:color="auto"/>
        <w:left w:val="none" w:sz="0" w:space="0" w:color="auto"/>
        <w:bottom w:val="none" w:sz="0" w:space="0" w:color="auto"/>
        <w:right w:val="none" w:sz="0" w:space="0" w:color="auto"/>
      </w:divBdr>
    </w:div>
    <w:div w:id="1401557631">
      <w:bodyDiv w:val="1"/>
      <w:marLeft w:val="0"/>
      <w:marRight w:val="0"/>
      <w:marTop w:val="0"/>
      <w:marBottom w:val="0"/>
      <w:divBdr>
        <w:top w:val="none" w:sz="0" w:space="0" w:color="auto"/>
        <w:left w:val="none" w:sz="0" w:space="0" w:color="auto"/>
        <w:bottom w:val="none" w:sz="0" w:space="0" w:color="auto"/>
        <w:right w:val="none" w:sz="0" w:space="0" w:color="auto"/>
      </w:divBdr>
    </w:div>
    <w:div w:id="1427648510">
      <w:bodyDiv w:val="1"/>
      <w:marLeft w:val="0"/>
      <w:marRight w:val="0"/>
      <w:marTop w:val="0"/>
      <w:marBottom w:val="0"/>
      <w:divBdr>
        <w:top w:val="none" w:sz="0" w:space="0" w:color="auto"/>
        <w:left w:val="none" w:sz="0" w:space="0" w:color="auto"/>
        <w:bottom w:val="none" w:sz="0" w:space="0" w:color="auto"/>
        <w:right w:val="none" w:sz="0" w:space="0" w:color="auto"/>
      </w:divBdr>
    </w:div>
    <w:div w:id="1433475555">
      <w:bodyDiv w:val="1"/>
      <w:marLeft w:val="0"/>
      <w:marRight w:val="0"/>
      <w:marTop w:val="0"/>
      <w:marBottom w:val="0"/>
      <w:divBdr>
        <w:top w:val="none" w:sz="0" w:space="0" w:color="auto"/>
        <w:left w:val="none" w:sz="0" w:space="0" w:color="auto"/>
        <w:bottom w:val="none" w:sz="0" w:space="0" w:color="auto"/>
        <w:right w:val="none" w:sz="0" w:space="0" w:color="auto"/>
      </w:divBdr>
    </w:div>
    <w:div w:id="1457875000">
      <w:bodyDiv w:val="1"/>
      <w:marLeft w:val="0"/>
      <w:marRight w:val="0"/>
      <w:marTop w:val="0"/>
      <w:marBottom w:val="0"/>
      <w:divBdr>
        <w:top w:val="none" w:sz="0" w:space="0" w:color="auto"/>
        <w:left w:val="none" w:sz="0" w:space="0" w:color="auto"/>
        <w:bottom w:val="none" w:sz="0" w:space="0" w:color="auto"/>
        <w:right w:val="none" w:sz="0" w:space="0" w:color="auto"/>
      </w:divBdr>
    </w:div>
    <w:div w:id="1483738647">
      <w:bodyDiv w:val="1"/>
      <w:marLeft w:val="0"/>
      <w:marRight w:val="0"/>
      <w:marTop w:val="0"/>
      <w:marBottom w:val="0"/>
      <w:divBdr>
        <w:top w:val="none" w:sz="0" w:space="0" w:color="auto"/>
        <w:left w:val="none" w:sz="0" w:space="0" w:color="auto"/>
        <w:bottom w:val="none" w:sz="0" w:space="0" w:color="auto"/>
        <w:right w:val="none" w:sz="0" w:space="0" w:color="auto"/>
      </w:divBdr>
    </w:div>
    <w:div w:id="1495801761">
      <w:bodyDiv w:val="1"/>
      <w:marLeft w:val="0"/>
      <w:marRight w:val="0"/>
      <w:marTop w:val="0"/>
      <w:marBottom w:val="0"/>
      <w:divBdr>
        <w:top w:val="none" w:sz="0" w:space="0" w:color="auto"/>
        <w:left w:val="none" w:sz="0" w:space="0" w:color="auto"/>
        <w:bottom w:val="none" w:sz="0" w:space="0" w:color="auto"/>
        <w:right w:val="none" w:sz="0" w:space="0" w:color="auto"/>
      </w:divBdr>
    </w:div>
    <w:div w:id="1515655300">
      <w:bodyDiv w:val="1"/>
      <w:marLeft w:val="0"/>
      <w:marRight w:val="0"/>
      <w:marTop w:val="0"/>
      <w:marBottom w:val="0"/>
      <w:divBdr>
        <w:top w:val="none" w:sz="0" w:space="0" w:color="auto"/>
        <w:left w:val="none" w:sz="0" w:space="0" w:color="auto"/>
        <w:bottom w:val="none" w:sz="0" w:space="0" w:color="auto"/>
        <w:right w:val="none" w:sz="0" w:space="0" w:color="auto"/>
      </w:divBdr>
    </w:div>
    <w:div w:id="1570652310">
      <w:bodyDiv w:val="1"/>
      <w:marLeft w:val="0"/>
      <w:marRight w:val="0"/>
      <w:marTop w:val="0"/>
      <w:marBottom w:val="0"/>
      <w:divBdr>
        <w:top w:val="none" w:sz="0" w:space="0" w:color="auto"/>
        <w:left w:val="none" w:sz="0" w:space="0" w:color="auto"/>
        <w:bottom w:val="none" w:sz="0" w:space="0" w:color="auto"/>
        <w:right w:val="none" w:sz="0" w:space="0" w:color="auto"/>
      </w:divBdr>
    </w:div>
    <w:div w:id="1624270987">
      <w:bodyDiv w:val="1"/>
      <w:marLeft w:val="0"/>
      <w:marRight w:val="0"/>
      <w:marTop w:val="0"/>
      <w:marBottom w:val="0"/>
      <w:divBdr>
        <w:top w:val="none" w:sz="0" w:space="0" w:color="auto"/>
        <w:left w:val="none" w:sz="0" w:space="0" w:color="auto"/>
        <w:bottom w:val="none" w:sz="0" w:space="0" w:color="auto"/>
        <w:right w:val="none" w:sz="0" w:space="0" w:color="auto"/>
      </w:divBdr>
    </w:div>
    <w:div w:id="1690794125">
      <w:bodyDiv w:val="1"/>
      <w:marLeft w:val="0"/>
      <w:marRight w:val="0"/>
      <w:marTop w:val="0"/>
      <w:marBottom w:val="0"/>
      <w:divBdr>
        <w:top w:val="none" w:sz="0" w:space="0" w:color="auto"/>
        <w:left w:val="none" w:sz="0" w:space="0" w:color="auto"/>
        <w:bottom w:val="none" w:sz="0" w:space="0" w:color="auto"/>
        <w:right w:val="none" w:sz="0" w:space="0" w:color="auto"/>
      </w:divBdr>
    </w:div>
    <w:div w:id="1701273399">
      <w:bodyDiv w:val="1"/>
      <w:marLeft w:val="0"/>
      <w:marRight w:val="0"/>
      <w:marTop w:val="0"/>
      <w:marBottom w:val="0"/>
      <w:divBdr>
        <w:top w:val="none" w:sz="0" w:space="0" w:color="auto"/>
        <w:left w:val="none" w:sz="0" w:space="0" w:color="auto"/>
        <w:bottom w:val="none" w:sz="0" w:space="0" w:color="auto"/>
        <w:right w:val="none" w:sz="0" w:space="0" w:color="auto"/>
      </w:divBdr>
    </w:div>
    <w:div w:id="1710227883">
      <w:bodyDiv w:val="1"/>
      <w:marLeft w:val="0"/>
      <w:marRight w:val="0"/>
      <w:marTop w:val="0"/>
      <w:marBottom w:val="0"/>
      <w:divBdr>
        <w:top w:val="none" w:sz="0" w:space="0" w:color="auto"/>
        <w:left w:val="none" w:sz="0" w:space="0" w:color="auto"/>
        <w:bottom w:val="none" w:sz="0" w:space="0" w:color="auto"/>
        <w:right w:val="none" w:sz="0" w:space="0" w:color="auto"/>
      </w:divBdr>
    </w:div>
    <w:div w:id="1712338561">
      <w:bodyDiv w:val="1"/>
      <w:marLeft w:val="0"/>
      <w:marRight w:val="0"/>
      <w:marTop w:val="0"/>
      <w:marBottom w:val="0"/>
      <w:divBdr>
        <w:top w:val="none" w:sz="0" w:space="0" w:color="auto"/>
        <w:left w:val="none" w:sz="0" w:space="0" w:color="auto"/>
        <w:bottom w:val="none" w:sz="0" w:space="0" w:color="auto"/>
        <w:right w:val="none" w:sz="0" w:space="0" w:color="auto"/>
      </w:divBdr>
    </w:div>
    <w:div w:id="1758747526">
      <w:bodyDiv w:val="1"/>
      <w:marLeft w:val="0"/>
      <w:marRight w:val="0"/>
      <w:marTop w:val="0"/>
      <w:marBottom w:val="0"/>
      <w:divBdr>
        <w:top w:val="none" w:sz="0" w:space="0" w:color="auto"/>
        <w:left w:val="none" w:sz="0" w:space="0" w:color="auto"/>
        <w:bottom w:val="none" w:sz="0" w:space="0" w:color="auto"/>
        <w:right w:val="none" w:sz="0" w:space="0" w:color="auto"/>
      </w:divBdr>
      <w:divsChild>
        <w:div w:id="788469207">
          <w:marLeft w:val="0"/>
          <w:marRight w:val="0"/>
          <w:marTop w:val="0"/>
          <w:marBottom w:val="0"/>
          <w:divBdr>
            <w:top w:val="none" w:sz="0" w:space="0" w:color="auto"/>
            <w:left w:val="none" w:sz="0" w:space="0" w:color="auto"/>
            <w:bottom w:val="none" w:sz="0" w:space="0" w:color="auto"/>
            <w:right w:val="none" w:sz="0" w:space="0" w:color="auto"/>
          </w:divBdr>
          <w:divsChild>
            <w:div w:id="16497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1133">
      <w:bodyDiv w:val="1"/>
      <w:marLeft w:val="0"/>
      <w:marRight w:val="0"/>
      <w:marTop w:val="0"/>
      <w:marBottom w:val="0"/>
      <w:divBdr>
        <w:top w:val="none" w:sz="0" w:space="0" w:color="auto"/>
        <w:left w:val="none" w:sz="0" w:space="0" w:color="auto"/>
        <w:bottom w:val="none" w:sz="0" w:space="0" w:color="auto"/>
        <w:right w:val="none" w:sz="0" w:space="0" w:color="auto"/>
      </w:divBdr>
    </w:div>
    <w:div w:id="1880623042">
      <w:bodyDiv w:val="1"/>
      <w:marLeft w:val="0"/>
      <w:marRight w:val="0"/>
      <w:marTop w:val="0"/>
      <w:marBottom w:val="0"/>
      <w:divBdr>
        <w:top w:val="none" w:sz="0" w:space="0" w:color="auto"/>
        <w:left w:val="none" w:sz="0" w:space="0" w:color="auto"/>
        <w:bottom w:val="none" w:sz="0" w:space="0" w:color="auto"/>
        <w:right w:val="none" w:sz="0" w:space="0" w:color="auto"/>
      </w:divBdr>
    </w:div>
    <w:div w:id="1895460458">
      <w:bodyDiv w:val="1"/>
      <w:marLeft w:val="0"/>
      <w:marRight w:val="0"/>
      <w:marTop w:val="0"/>
      <w:marBottom w:val="0"/>
      <w:divBdr>
        <w:top w:val="none" w:sz="0" w:space="0" w:color="auto"/>
        <w:left w:val="none" w:sz="0" w:space="0" w:color="auto"/>
        <w:bottom w:val="none" w:sz="0" w:space="0" w:color="auto"/>
        <w:right w:val="none" w:sz="0" w:space="0" w:color="auto"/>
      </w:divBdr>
    </w:div>
    <w:div w:id="1944920452">
      <w:bodyDiv w:val="1"/>
      <w:marLeft w:val="0"/>
      <w:marRight w:val="0"/>
      <w:marTop w:val="0"/>
      <w:marBottom w:val="0"/>
      <w:divBdr>
        <w:top w:val="none" w:sz="0" w:space="0" w:color="auto"/>
        <w:left w:val="none" w:sz="0" w:space="0" w:color="auto"/>
        <w:bottom w:val="none" w:sz="0" w:space="0" w:color="auto"/>
        <w:right w:val="none" w:sz="0" w:space="0" w:color="auto"/>
      </w:divBdr>
    </w:div>
    <w:div w:id="1996910432">
      <w:bodyDiv w:val="1"/>
      <w:marLeft w:val="0"/>
      <w:marRight w:val="0"/>
      <w:marTop w:val="0"/>
      <w:marBottom w:val="0"/>
      <w:divBdr>
        <w:top w:val="none" w:sz="0" w:space="0" w:color="auto"/>
        <w:left w:val="none" w:sz="0" w:space="0" w:color="auto"/>
        <w:bottom w:val="none" w:sz="0" w:space="0" w:color="auto"/>
        <w:right w:val="none" w:sz="0" w:space="0" w:color="auto"/>
      </w:divBdr>
    </w:div>
    <w:div w:id="2020765304">
      <w:bodyDiv w:val="1"/>
      <w:marLeft w:val="0"/>
      <w:marRight w:val="0"/>
      <w:marTop w:val="0"/>
      <w:marBottom w:val="0"/>
      <w:divBdr>
        <w:top w:val="none" w:sz="0" w:space="0" w:color="auto"/>
        <w:left w:val="none" w:sz="0" w:space="0" w:color="auto"/>
        <w:bottom w:val="none" w:sz="0" w:space="0" w:color="auto"/>
        <w:right w:val="none" w:sz="0" w:space="0" w:color="auto"/>
      </w:divBdr>
    </w:div>
    <w:div w:id="2035227942">
      <w:bodyDiv w:val="1"/>
      <w:marLeft w:val="0"/>
      <w:marRight w:val="0"/>
      <w:marTop w:val="0"/>
      <w:marBottom w:val="0"/>
      <w:divBdr>
        <w:top w:val="none" w:sz="0" w:space="0" w:color="auto"/>
        <w:left w:val="none" w:sz="0" w:space="0" w:color="auto"/>
        <w:bottom w:val="none" w:sz="0" w:space="0" w:color="auto"/>
        <w:right w:val="none" w:sz="0" w:space="0" w:color="auto"/>
      </w:divBdr>
    </w:div>
    <w:div w:id="2059544263">
      <w:bodyDiv w:val="1"/>
      <w:marLeft w:val="0"/>
      <w:marRight w:val="0"/>
      <w:marTop w:val="0"/>
      <w:marBottom w:val="0"/>
      <w:divBdr>
        <w:top w:val="none" w:sz="0" w:space="0" w:color="auto"/>
        <w:left w:val="none" w:sz="0" w:space="0" w:color="auto"/>
        <w:bottom w:val="none" w:sz="0" w:space="0" w:color="auto"/>
        <w:right w:val="none" w:sz="0" w:space="0" w:color="auto"/>
      </w:divBdr>
    </w:div>
    <w:div w:id="2062090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B82F4-CCC0-4B64-B0C2-10DB4F49D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1583</Words>
  <Characters>9026</Characters>
  <Application>Microsoft Office Word</Application>
  <DocSecurity>0</DocSecurity>
  <Lines>75</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プロジェクト計画書</vt:lpstr>
      <vt:lpstr>プロジェクト計画書</vt:lpstr>
    </vt:vector>
  </TitlesOfParts>
  <LinksUpToDate>false</LinksUpToDate>
  <CharactersWithSpaces>10588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プロジェクト計画書</dc:title>
  <dc:subject>商業動態統計調査の改正に伴う経済産業省調査統計システムメンテナンス</dc:subject>
  <dc:creator/>
  <cp:lastModifiedBy/>
  <cp:revision>1</cp:revision>
  <dcterms:created xsi:type="dcterms:W3CDTF">2015-06-05T04:08:00Z</dcterms:created>
  <dcterms:modified xsi:type="dcterms:W3CDTF">2020-12-20T12:23:00Z</dcterms:modified>
</cp:coreProperties>
</file>